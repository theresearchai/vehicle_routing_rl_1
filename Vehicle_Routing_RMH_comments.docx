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5B750" w14:textId="77777777" w:rsidR="00EB0EFE" w:rsidRPr="00EB0EFE" w:rsidRDefault="00EB0EFE" w:rsidP="00EB0EFE">
      <w:pPr>
        <w:spacing w:before="100" w:beforeAutospacing="1" w:after="100" w:afterAutospacing="1" w:line="240" w:lineRule="auto"/>
        <w:outlineLvl w:val="0"/>
        <w:rPr>
          <w:rFonts w:ascii="Times New Roman" w:eastAsia="Times New Roman" w:hAnsi="Times New Roman" w:cs="Times New Roman"/>
          <w:b/>
          <w:bCs/>
          <w:kern w:val="36"/>
          <w:sz w:val="48"/>
          <w:szCs w:val="48"/>
        </w:rPr>
      </w:pPr>
      <w:commentRangeStart w:id="0"/>
      <w:r w:rsidRPr="00EB0EFE">
        <w:rPr>
          <w:rFonts w:ascii="Times New Roman" w:eastAsia="Times New Roman" w:hAnsi="Times New Roman" w:cs="Times New Roman"/>
          <w:b/>
          <w:bCs/>
          <w:kern w:val="36"/>
          <w:sz w:val="48"/>
          <w:szCs w:val="48"/>
        </w:rPr>
        <w:t>Paper outline</w:t>
      </w:r>
      <w:commentRangeEnd w:id="0"/>
      <w:r w:rsidR="003F11B4">
        <w:rPr>
          <w:rStyle w:val="CommentReference"/>
        </w:rPr>
        <w:commentReference w:id="0"/>
      </w:r>
    </w:p>
    <w:p w14:paraId="1D066D07"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b/>
          <w:bCs/>
          <w:sz w:val="24"/>
          <w:szCs w:val="24"/>
        </w:rPr>
        <w:t>Working Title:</w:t>
      </w:r>
      <w:r w:rsidRPr="00EB0EFE">
        <w:rPr>
          <w:rFonts w:ascii="Times New Roman" w:eastAsia="Times New Roman" w:hAnsi="Times New Roman" w:cs="Times New Roman"/>
          <w:sz w:val="24"/>
          <w:szCs w:val="24"/>
        </w:rPr>
        <w:t xml:space="preserve"> Using Reinforcement Learning to Solve Capacitated Vehicle Routing Problem</w:t>
      </w:r>
    </w:p>
    <w:p w14:paraId="1A916DDA"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b/>
          <w:bCs/>
          <w:sz w:val="24"/>
          <w:szCs w:val="24"/>
        </w:rPr>
        <w:t>Authors:</w:t>
      </w:r>
      <w:r w:rsidRPr="00EB0EFE">
        <w:rPr>
          <w:rFonts w:ascii="Times New Roman" w:eastAsia="Times New Roman" w:hAnsi="Times New Roman" w:cs="Times New Roman"/>
          <w:sz w:val="24"/>
          <w:szCs w:val="24"/>
        </w:rPr>
        <w:t xml:space="preserve"> Amandeep Rathee, Ronald Tinashe Nhondova, Tzu-Chun Hsieh</w:t>
      </w:r>
    </w:p>
    <w:p w14:paraId="58300289"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b/>
          <w:bCs/>
          <w:sz w:val="24"/>
          <w:szCs w:val="24"/>
        </w:rPr>
        <w:t>Aim:</w:t>
      </w:r>
      <w:r w:rsidRPr="00EB0EFE">
        <w:rPr>
          <w:rFonts w:ascii="Times New Roman" w:eastAsia="Times New Roman" w:hAnsi="Times New Roman" w:cs="Times New Roman"/>
          <w:sz w:val="24"/>
          <w:szCs w:val="24"/>
        </w:rPr>
        <w:t xml:space="preserve"> Apply new reinforcement learning (RL) algorithms to the capacitated vehicle routing problem (CVRP) that achieves better performance than the state-of-the-art RL techniques that have been applied on the CVRP. A better performance refers to finding a route whose distance is less than the distance achieved by other RL algorithms, and/or using less computational resources to arrive at the same solution in comparison to other RL algorithms.</w:t>
      </w:r>
    </w:p>
    <w:p w14:paraId="44DE2067"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b/>
          <w:bCs/>
          <w:sz w:val="24"/>
          <w:szCs w:val="24"/>
        </w:rPr>
        <w:t>Objectives:</w:t>
      </w:r>
      <w:r w:rsidRPr="00EB0EFE">
        <w:rPr>
          <w:rFonts w:ascii="Times New Roman" w:eastAsia="Times New Roman" w:hAnsi="Times New Roman" w:cs="Times New Roman"/>
          <w:sz w:val="24"/>
          <w:szCs w:val="24"/>
        </w:rPr>
        <w:t xml:space="preserve"> Solve the capacitated vehicle routing problem using various RL models, and try to outperform current stats-of-the-art RL methods that were applied on CVRP.</w:t>
      </w:r>
    </w:p>
    <w:p w14:paraId="188DF912"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b/>
          <w:bCs/>
          <w:sz w:val="24"/>
          <w:szCs w:val="24"/>
        </w:rPr>
        <w:t>Audience:</w:t>
      </w:r>
      <w:r w:rsidRPr="00EB0EFE">
        <w:rPr>
          <w:rFonts w:ascii="Times New Roman" w:eastAsia="Times New Roman" w:hAnsi="Times New Roman" w:cs="Times New Roman"/>
          <w:sz w:val="24"/>
          <w:szCs w:val="24"/>
        </w:rPr>
        <w:t xml:space="preserve"> Researchers with experience in training reinforcement learning models.</w:t>
      </w:r>
    </w:p>
    <w:p w14:paraId="1998DF5D"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b/>
          <w:bCs/>
          <w:sz w:val="24"/>
          <w:szCs w:val="24"/>
        </w:rPr>
        <w:t>Unmet needs:</w:t>
      </w:r>
      <w:r w:rsidRPr="00EB0EFE">
        <w:rPr>
          <w:rFonts w:ascii="Times New Roman" w:eastAsia="Times New Roman" w:hAnsi="Times New Roman" w:cs="Times New Roman"/>
          <w:sz w:val="24"/>
          <w:szCs w:val="24"/>
        </w:rPr>
        <w:t xml:space="preserve"> A more effective reinforcement learning model either takes less training time, requires less computational resources, or provides a better solution to solve CVRP.</w:t>
      </w:r>
    </w:p>
    <w:p w14:paraId="18BDB2A0"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b/>
          <w:bCs/>
          <w:sz w:val="24"/>
          <w:szCs w:val="24"/>
        </w:rPr>
        <w:t>Style:</w:t>
      </w:r>
      <w:r w:rsidRPr="00EB0EFE">
        <w:rPr>
          <w:rFonts w:ascii="Times New Roman" w:eastAsia="Times New Roman" w:hAnsi="Times New Roman" w:cs="Times New Roman"/>
          <w:sz w:val="24"/>
          <w:szCs w:val="24"/>
        </w:rPr>
        <w:t xml:space="preserve"> Academic paper</w:t>
      </w:r>
    </w:p>
    <w:p w14:paraId="407A74AC"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1"/>
      <w:r w:rsidRPr="00EB0EFE">
        <w:rPr>
          <w:rFonts w:ascii="Times New Roman" w:eastAsia="Times New Roman" w:hAnsi="Times New Roman" w:cs="Times New Roman"/>
          <w:b/>
          <w:bCs/>
          <w:sz w:val="36"/>
          <w:szCs w:val="36"/>
        </w:rPr>
        <w:t>Abstract</w:t>
      </w:r>
      <w:commentRangeEnd w:id="1"/>
      <w:r w:rsidR="00BC1341">
        <w:rPr>
          <w:rStyle w:val="CommentReference"/>
        </w:rPr>
        <w:commentReference w:id="1"/>
      </w:r>
    </w:p>
    <w:p w14:paraId="34DACE71" w14:textId="72769F2F"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Routing problems are optimization problems that are part of </w:t>
      </w:r>
      <w:commentRangeStart w:id="2"/>
      <w:r w:rsidRPr="00EB0EFE">
        <w:rPr>
          <w:rFonts w:ascii="Times New Roman" w:eastAsia="Times New Roman" w:hAnsi="Times New Roman" w:cs="Times New Roman"/>
          <w:sz w:val="24"/>
          <w:szCs w:val="24"/>
        </w:rPr>
        <w:t>NP-hard problems</w:t>
      </w:r>
      <w:commentRangeEnd w:id="2"/>
      <w:r w:rsidR="00EF442A">
        <w:rPr>
          <w:rStyle w:val="CommentReference"/>
        </w:rPr>
        <w:commentReference w:id="2"/>
      </w:r>
      <w:r w:rsidRPr="00EB0EFE">
        <w:rPr>
          <w:rFonts w:ascii="Times New Roman" w:eastAsia="Times New Roman" w:hAnsi="Times New Roman" w:cs="Times New Roman"/>
          <w:sz w:val="24"/>
          <w:szCs w:val="24"/>
        </w:rPr>
        <w:t xml:space="preserve">. The best </w:t>
      </w:r>
      <w:del w:id="3" w:author="Ryan Huang" w:date="2020-11-24T12:41:00Z">
        <w:r w:rsidRPr="00EB0EFE" w:rsidDel="003772A4">
          <w:rPr>
            <w:rFonts w:ascii="Times New Roman" w:eastAsia="Times New Roman" w:hAnsi="Times New Roman" w:cs="Times New Roman"/>
            <w:sz w:val="24"/>
            <w:szCs w:val="24"/>
          </w:rPr>
          <w:delText>one could do to solve these problems</w:delText>
        </w:r>
      </w:del>
      <w:ins w:id="4" w:author="Ryan Huang" w:date="2020-11-24T12:41:00Z">
        <w:r w:rsidR="003772A4">
          <w:rPr>
            <w:rFonts w:ascii="Times New Roman" w:eastAsia="Times New Roman" w:hAnsi="Times New Roman" w:cs="Times New Roman"/>
            <w:sz w:val="24"/>
            <w:szCs w:val="24"/>
          </w:rPr>
          <w:t xml:space="preserve"> </w:t>
        </w:r>
      </w:ins>
      <w:ins w:id="5" w:author="Ryan Huang" w:date="2020-11-24T12:42:00Z">
        <w:r w:rsidR="005B3874">
          <w:rPr>
            <w:rFonts w:ascii="Times New Roman" w:eastAsia="Times New Roman" w:hAnsi="Times New Roman" w:cs="Times New Roman"/>
            <w:sz w:val="24"/>
            <w:szCs w:val="24"/>
          </w:rPr>
          <w:t>result</w:t>
        </w:r>
      </w:ins>
      <w:r w:rsidRPr="00EB0EFE">
        <w:rPr>
          <w:rFonts w:ascii="Times New Roman" w:eastAsia="Times New Roman" w:hAnsi="Times New Roman" w:cs="Times New Roman"/>
          <w:sz w:val="24"/>
          <w:szCs w:val="24"/>
        </w:rPr>
        <w:t xml:space="preserve"> is to find approximate solutions rather than exact optimal solutions because of the huge combinatorial space. There are numerous heuristics that could be applied to solve a given routing problem</w:t>
      </w:r>
      <w:ins w:id="6" w:author="Ryan Huang" w:date="2020-11-24T12:42:00Z">
        <w:r w:rsidR="003810F4">
          <w:rPr>
            <w:rFonts w:ascii="Times New Roman" w:eastAsia="Times New Roman" w:hAnsi="Times New Roman" w:cs="Times New Roman"/>
            <w:sz w:val="24"/>
            <w:szCs w:val="24"/>
          </w:rPr>
          <w:t>,</w:t>
        </w:r>
      </w:ins>
      <w:r w:rsidRPr="00EB0EFE">
        <w:rPr>
          <w:rFonts w:ascii="Times New Roman" w:eastAsia="Times New Roman" w:hAnsi="Times New Roman" w:cs="Times New Roman"/>
          <w:sz w:val="24"/>
          <w:szCs w:val="24"/>
        </w:rPr>
        <w:t xml:space="preserve"> but the solutions are not generalizable to a different configuration of the same problem. Reinforcement learning (RL) has shown promising results in coming up with approximate solutions to routing problems that are also generalizable. In this paper, we explore a suite of RL techniques and try to do better at solving a specific variant of routing problems known as the capacitated vehicle routing problem.</w:t>
      </w:r>
    </w:p>
    <w:p w14:paraId="492E845D"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r w:rsidRPr="00EB0EFE">
        <w:rPr>
          <w:rFonts w:ascii="Times New Roman" w:eastAsia="Times New Roman" w:hAnsi="Times New Roman" w:cs="Times New Roman"/>
          <w:b/>
          <w:bCs/>
          <w:sz w:val="36"/>
          <w:szCs w:val="36"/>
        </w:rPr>
        <w:t>Introduction</w:t>
      </w:r>
    </w:p>
    <w:p w14:paraId="1898D049" w14:textId="287148C2"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Routing problems are a suite of combinatorial optimization problems that are NP-hard in nature, i.e. the amount of time it takes to arrive at a solution increases exponentially with the input graph. The goal of routing problems is to find an optimal route that covers the required locations in a graph. The most famous routing problem is the Traveling Salesperson problem (TSP) where the task is to find an optimal route starting from the specified source location in the graph, traverse through all the required locations specified in the problem exactly once, and come back to the source. </w:t>
      </w:r>
      <w:commentRangeStart w:id="7"/>
      <w:r w:rsidRPr="00EB0EFE">
        <w:rPr>
          <w:rFonts w:ascii="Times New Roman" w:eastAsia="Times New Roman" w:hAnsi="Times New Roman" w:cs="Times New Roman"/>
          <w:sz w:val="24"/>
          <w:szCs w:val="24"/>
        </w:rPr>
        <w:t xml:space="preserve">A more general case of the routing problem is the Vehicle Routing Problem (VRP) which is the same as TSP except that VRP has multiple agents (referred to as vehicles) that visit all the required locations (exactly once), and end their journey at the source. </w:t>
      </w:r>
      <w:del w:id="8" w:author="Ryan Huang" w:date="2020-11-24T12:48:00Z">
        <w:r w:rsidRPr="00EB0EFE" w:rsidDel="00D73AD0">
          <w:rPr>
            <w:rFonts w:ascii="Times New Roman" w:eastAsia="Times New Roman" w:hAnsi="Times New Roman" w:cs="Times New Roman"/>
            <w:sz w:val="24"/>
            <w:szCs w:val="24"/>
          </w:rPr>
          <w:delText xml:space="preserve">In this paper, we are </w:delText>
        </w:r>
        <w:r w:rsidRPr="00EB0EFE" w:rsidDel="00D73AD0">
          <w:rPr>
            <w:rFonts w:ascii="Times New Roman" w:eastAsia="Times New Roman" w:hAnsi="Times New Roman" w:cs="Times New Roman"/>
            <w:sz w:val="24"/>
            <w:szCs w:val="24"/>
          </w:rPr>
          <w:lastRenderedPageBreak/>
          <w:delText xml:space="preserve">interested </w:delText>
        </w:r>
      </w:del>
      <w:del w:id="9" w:author="Ryan Huang" w:date="2020-11-24T12:46:00Z">
        <w:r w:rsidRPr="00EB0EFE" w:rsidDel="00CC55D3">
          <w:rPr>
            <w:rFonts w:ascii="Times New Roman" w:eastAsia="Times New Roman" w:hAnsi="Times New Roman" w:cs="Times New Roman"/>
            <w:sz w:val="24"/>
            <w:szCs w:val="24"/>
          </w:rPr>
          <w:delText>to solve</w:delText>
        </w:r>
      </w:del>
      <w:del w:id="10" w:author="Ryan Huang" w:date="2020-11-24T12:48:00Z">
        <w:r w:rsidRPr="00EB0EFE" w:rsidDel="00D73AD0">
          <w:rPr>
            <w:rFonts w:ascii="Times New Roman" w:eastAsia="Times New Roman" w:hAnsi="Times New Roman" w:cs="Times New Roman"/>
            <w:sz w:val="24"/>
            <w:szCs w:val="24"/>
          </w:rPr>
          <w:delText xml:space="preserve"> </w:delText>
        </w:r>
      </w:del>
      <w:r w:rsidRPr="00EB0EFE">
        <w:rPr>
          <w:rFonts w:ascii="Times New Roman" w:eastAsia="Times New Roman" w:hAnsi="Times New Roman" w:cs="Times New Roman"/>
          <w:sz w:val="24"/>
          <w:szCs w:val="24"/>
        </w:rPr>
        <w:t xml:space="preserve">the capacitated vehicle routing problem (CVRP), which is similar to VRP with an additional constraint that each node </w:t>
      </w:r>
      <w:del w:id="11" w:author="Ryan Huang" w:date="2020-11-24T12:48:00Z">
        <w:r w:rsidRPr="00EB0EFE" w:rsidDel="00D73AD0">
          <w:rPr>
            <w:rFonts w:ascii="Times New Roman" w:eastAsia="Times New Roman" w:hAnsi="Times New Roman" w:cs="Times New Roman"/>
            <w:sz w:val="24"/>
            <w:szCs w:val="24"/>
          </w:rPr>
          <w:delText xml:space="preserve">that needs to be </w:delText>
        </w:r>
        <w:commentRangeStart w:id="12"/>
        <w:r w:rsidRPr="00EB0EFE" w:rsidDel="00D73AD0">
          <w:rPr>
            <w:rFonts w:ascii="Times New Roman" w:eastAsia="Times New Roman" w:hAnsi="Times New Roman" w:cs="Times New Roman"/>
            <w:sz w:val="24"/>
            <w:szCs w:val="24"/>
          </w:rPr>
          <w:delText xml:space="preserve">traversed </w:delText>
        </w:r>
      </w:del>
      <w:r w:rsidRPr="00EB0EFE">
        <w:rPr>
          <w:rFonts w:ascii="Times New Roman" w:eastAsia="Times New Roman" w:hAnsi="Times New Roman" w:cs="Times New Roman"/>
          <w:sz w:val="24"/>
          <w:szCs w:val="24"/>
        </w:rPr>
        <w:t>also needs a certain number of items to be delivered rather than just visiting it</w:t>
      </w:r>
      <w:commentRangeEnd w:id="7"/>
      <w:r w:rsidR="008E6269">
        <w:rPr>
          <w:rStyle w:val="CommentReference"/>
        </w:rPr>
        <w:commentReference w:id="7"/>
      </w:r>
      <w:r w:rsidRPr="00EB0EFE">
        <w:rPr>
          <w:rFonts w:ascii="Times New Roman" w:eastAsia="Times New Roman" w:hAnsi="Times New Roman" w:cs="Times New Roman"/>
          <w:sz w:val="24"/>
          <w:szCs w:val="24"/>
        </w:rPr>
        <w:t xml:space="preserve">. Additionally, each vehicle has a capacity constraint. </w:t>
      </w:r>
      <w:commentRangeEnd w:id="12"/>
      <w:r w:rsidR="00934CE7">
        <w:rPr>
          <w:rStyle w:val="CommentReference"/>
        </w:rPr>
        <w:commentReference w:id="12"/>
      </w:r>
      <w:del w:id="13" w:author="Ryan Huang" w:date="2020-11-24T12:51:00Z">
        <w:r w:rsidRPr="00EB0EFE" w:rsidDel="00101CD0">
          <w:rPr>
            <w:rFonts w:ascii="Times New Roman" w:eastAsia="Times New Roman" w:hAnsi="Times New Roman" w:cs="Times New Roman"/>
            <w:sz w:val="24"/>
            <w:szCs w:val="24"/>
          </w:rPr>
          <w:delText>The term “optimal” could refer to optimizing more than one metric such as distance of the trip, time taken to complete the route or both.</w:delText>
        </w:r>
      </w:del>
      <w:r w:rsidRPr="00EB0EFE">
        <w:rPr>
          <w:rFonts w:ascii="Times New Roman" w:eastAsia="Times New Roman" w:hAnsi="Times New Roman" w:cs="Times New Roman"/>
          <w:sz w:val="24"/>
          <w:szCs w:val="24"/>
        </w:rPr>
        <w:t xml:space="preserve"> </w:t>
      </w:r>
      <w:commentRangeStart w:id="14"/>
      <w:ins w:id="15" w:author="Ryan Huang" w:date="2020-11-24T12:51:00Z">
        <w:r w:rsidR="00101CD0">
          <w:rPr>
            <w:rFonts w:ascii="Times New Roman" w:eastAsia="Times New Roman" w:hAnsi="Times New Roman" w:cs="Times New Roman"/>
            <w:sz w:val="24"/>
            <w:szCs w:val="24"/>
          </w:rPr>
          <w:t xml:space="preserve">While one could optimize the solution for </w:t>
        </w:r>
      </w:ins>
      <w:ins w:id="16" w:author="Ryan Huang" w:date="2020-11-24T12:54:00Z">
        <w:r w:rsidR="00486869">
          <w:rPr>
            <w:rFonts w:ascii="Times New Roman" w:eastAsia="Times New Roman" w:hAnsi="Times New Roman" w:cs="Times New Roman"/>
            <w:sz w:val="24"/>
            <w:szCs w:val="24"/>
          </w:rPr>
          <w:t>v</w:t>
        </w:r>
      </w:ins>
      <w:ins w:id="17" w:author="Ryan Huang" w:date="2020-11-24T12:51:00Z">
        <w:r w:rsidR="00101CD0">
          <w:rPr>
            <w:rFonts w:ascii="Times New Roman" w:eastAsia="Times New Roman" w:hAnsi="Times New Roman" w:cs="Times New Roman"/>
            <w:sz w:val="24"/>
            <w:szCs w:val="24"/>
          </w:rPr>
          <w:t xml:space="preserve">arious metrics, </w:t>
        </w:r>
      </w:ins>
      <w:del w:id="18" w:author="Ryan Huang" w:date="2020-11-24T12:51:00Z">
        <w:r w:rsidRPr="00EB0EFE" w:rsidDel="00101CD0">
          <w:rPr>
            <w:rFonts w:ascii="Times New Roman" w:eastAsia="Times New Roman" w:hAnsi="Times New Roman" w:cs="Times New Roman"/>
            <w:sz w:val="24"/>
            <w:szCs w:val="24"/>
          </w:rPr>
          <w:delText>W</w:delText>
        </w:r>
      </w:del>
      <w:ins w:id="19" w:author="Ryan Huang" w:date="2020-11-24T12:51:00Z">
        <w:r w:rsidR="00101CD0">
          <w:rPr>
            <w:rFonts w:ascii="Times New Roman" w:eastAsia="Times New Roman" w:hAnsi="Times New Roman" w:cs="Times New Roman"/>
            <w:sz w:val="24"/>
            <w:szCs w:val="24"/>
          </w:rPr>
          <w:t>w</w:t>
        </w:r>
      </w:ins>
      <w:r w:rsidRPr="00EB0EFE">
        <w:rPr>
          <w:rFonts w:ascii="Times New Roman" w:eastAsia="Times New Roman" w:hAnsi="Times New Roman" w:cs="Times New Roman"/>
          <w:sz w:val="24"/>
          <w:szCs w:val="24"/>
        </w:rPr>
        <w:t xml:space="preserve">e are </w:t>
      </w:r>
      <w:ins w:id="20" w:author="Ryan Huang" w:date="2020-11-24T12:51:00Z">
        <w:r w:rsidR="00101CD0">
          <w:rPr>
            <w:rFonts w:ascii="Times New Roman" w:eastAsia="Times New Roman" w:hAnsi="Times New Roman" w:cs="Times New Roman"/>
            <w:sz w:val="24"/>
            <w:szCs w:val="24"/>
          </w:rPr>
          <w:t xml:space="preserve">only </w:t>
        </w:r>
      </w:ins>
      <w:r w:rsidRPr="00EB0EFE">
        <w:rPr>
          <w:rFonts w:ascii="Times New Roman" w:eastAsia="Times New Roman" w:hAnsi="Times New Roman" w:cs="Times New Roman"/>
          <w:sz w:val="24"/>
          <w:szCs w:val="24"/>
        </w:rPr>
        <w:t xml:space="preserve">interested in </w:t>
      </w:r>
      <w:del w:id="21" w:author="Ryan Huang" w:date="2020-11-24T12:51:00Z">
        <w:r w:rsidRPr="00EB0EFE" w:rsidDel="00101CD0">
          <w:rPr>
            <w:rFonts w:ascii="Times New Roman" w:eastAsia="Times New Roman" w:hAnsi="Times New Roman" w:cs="Times New Roman"/>
            <w:sz w:val="24"/>
            <w:szCs w:val="24"/>
          </w:rPr>
          <w:delText xml:space="preserve">optimizing for </w:delText>
        </w:r>
      </w:del>
      <w:r w:rsidRPr="00EB0EFE">
        <w:rPr>
          <w:rFonts w:ascii="Times New Roman" w:eastAsia="Times New Roman" w:hAnsi="Times New Roman" w:cs="Times New Roman"/>
          <w:sz w:val="24"/>
          <w:szCs w:val="24"/>
        </w:rPr>
        <w:t xml:space="preserve">the minimum trip distance because </w:t>
      </w:r>
      <w:del w:id="22" w:author="Ryan Huang" w:date="2020-11-24T12:51:00Z">
        <w:r w:rsidRPr="00EB0EFE" w:rsidDel="00101CD0">
          <w:rPr>
            <w:rFonts w:ascii="Times New Roman" w:eastAsia="Times New Roman" w:hAnsi="Times New Roman" w:cs="Times New Roman"/>
            <w:sz w:val="24"/>
            <w:szCs w:val="24"/>
          </w:rPr>
          <w:delText>that is the most common goal, and it is easy to generalize the solution that solves for one metric to another metric</w:delText>
        </w:r>
      </w:del>
      <w:ins w:id="23" w:author="Ryan Huang" w:date="2020-11-24T12:51:00Z">
        <w:r w:rsidR="00101CD0">
          <w:rPr>
            <w:rFonts w:ascii="Times New Roman" w:eastAsia="Times New Roman" w:hAnsi="Times New Roman" w:cs="Times New Roman"/>
            <w:sz w:val="24"/>
            <w:szCs w:val="24"/>
          </w:rPr>
          <w:t xml:space="preserve">that is a </w:t>
        </w:r>
      </w:ins>
      <w:ins w:id="24" w:author="Ryan Huang" w:date="2020-11-24T12:52:00Z">
        <w:r w:rsidR="00101CD0">
          <w:rPr>
            <w:rFonts w:ascii="Times New Roman" w:eastAsia="Times New Roman" w:hAnsi="Times New Roman" w:cs="Times New Roman"/>
            <w:sz w:val="24"/>
            <w:szCs w:val="24"/>
          </w:rPr>
          <w:t xml:space="preserve">commonly desired </w:t>
        </w:r>
        <w:r w:rsidR="0061097F">
          <w:rPr>
            <w:rFonts w:ascii="Times New Roman" w:eastAsia="Times New Roman" w:hAnsi="Times New Roman" w:cs="Times New Roman"/>
            <w:sz w:val="24"/>
            <w:szCs w:val="24"/>
          </w:rPr>
          <w:t>goal and is easy to generalize to other metrics</w:t>
        </w:r>
      </w:ins>
      <w:r w:rsidRPr="00EB0EFE">
        <w:rPr>
          <w:rFonts w:ascii="Times New Roman" w:eastAsia="Times New Roman" w:hAnsi="Times New Roman" w:cs="Times New Roman"/>
          <w:sz w:val="24"/>
          <w:szCs w:val="24"/>
        </w:rPr>
        <w:t>.</w:t>
      </w:r>
      <w:commentRangeEnd w:id="14"/>
      <w:r w:rsidR="0071640E">
        <w:rPr>
          <w:rStyle w:val="CommentReference"/>
        </w:rPr>
        <w:commentReference w:id="14"/>
      </w:r>
      <w:r w:rsidRPr="00EB0EFE">
        <w:rPr>
          <w:rFonts w:ascii="Times New Roman" w:eastAsia="Times New Roman" w:hAnsi="Times New Roman" w:cs="Times New Roman"/>
          <w:sz w:val="24"/>
          <w:szCs w:val="24"/>
        </w:rPr>
        <w:t xml:space="preserve"> </w:t>
      </w:r>
      <w:del w:id="25" w:author="Ryan Huang" w:date="2020-11-24T12:54:00Z">
        <w:r w:rsidRPr="00EB0EFE" w:rsidDel="00486869">
          <w:rPr>
            <w:rFonts w:ascii="Times New Roman" w:eastAsia="Times New Roman" w:hAnsi="Times New Roman" w:cs="Times New Roman"/>
            <w:sz w:val="24"/>
            <w:szCs w:val="24"/>
          </w:rPr>
          <w:delText>This is an interesting abstract problem because you could apply it to solve various real-world problems.</w:delText>
        </w:r>
      </w:del>
      <w:ins w:id="26" w:author="Ryan Huang" w:date="2020-11-24T12:54:00Z">
        <w:r w:rsidR="00486869">
          <w:rPr>
            <w:rFonts w:ascii="Times New Roman" w:eastAsia="Times New Roman" w:hAnsi="Times New Roman" w:cs="Times New Roman"/>
            <w:sz w:val="24"/>
            <w:szCs w:val="24"/>
          </w:rPr>
          <w:t xml:space="preserve">There are many </w:t>
        </w:r>
        <w:r w:rsidR="00A73A94">
          <w:rPr>
            <w:rFonts w:ascii="Times New Roman" w:eastAsia="Times New Roman" w:hAnsi="Times New Roman" w:cs="Times New Roman"/>
            <w:sz w:val="24"/>
            <w:szCs w:val="24"/>
          </w:rPr>
          <w:t>potential applications of this problem</w:t>
        </w:r>
        <w:commentRangeStart w:id="27"/>
        <w:r w:rsidR="00A73A94">
          <w:rPr>
            <w:rFonts w:ascii="Times New Roman" w:eastAsia="Times New Roman" w:hAnsi="Times New Roman" w:cs="Times New Roman"/>
            <w:sz w:val="24"/>
            <w:szCs w:val="24"/>
          </w:rPr>
          <w:t>.</w:t>
        </w:r>
      </w:ins>
      <w:r w:rsidRPr="00EB0EFE">
        <w:rPr>
          <w:rFonts w:ascii="Times New Roman" w:eastAsia="Times New Roman" w:hAnsi="Times New Roman" w:cs="Times New Roman"/>
          <w:sz w:val="24"/>
          <w:szCs w:val="24"/>
        </w:rPr>
        <w:t xml:space="preserve"> One of the most common use cases is to optimize the route for a fleet for an e</w:t>
      </w:r>
      <w:ins w:id="28" w:author="Ryan Huang" w:date="2020-11-24T12:54:00Z">
        <w:r w:rsidR="00A73A94">
          <w:rPr>
            <w:rFonts w:ascii="Times New Roman" w:eastAsia="Times New Roman" w:hAnsi="Times New Roman" w:cs="Times New Roman"/>
            <w:sz w:val="24"/>
            <w:szCs w:val="24"/>
          </w:rPr>
          <w:t>-</w:t>
        </w:r>
      </w:ins>
      <w:r w:rsidRPr="00EB0EFE">
        <w:rPr>
          <w:rFonts w:ascii="Times New Roman" w:eastAsia="Times New Roman" w:hAnsi="Times New Roman" w:cs="Times New Roman"/>
          <w:sz w:val="24"/>
          <w:szCs w:val="24"/>
        </w:rPr>
        <w:t>commerce company that is constantly delivering products to its customers. Because of this popular use case, the locations that need to be visited in CVRP are also referred to as customers.</w:t>
      </w:r>
      <w:commentRangeEnd w:id="27"/>
      <w:r w:rsidR="00A73A94">
        <w:rPr>
          <w:rStyle w:val="CommentReference"/>
        </w:rPr>
        <w:commentReference w:id="27"/>
      </w:r>
    </w:p>
    <w:p w14:paraId="397B3498"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There are various ways to solve CVRP. A naive way is to do a full combinatorial search over the search space and choose the path that minimizes the trip distance. However, the problem grows exponentially as the number of locations and vehicles increase and quickly becomes infeasible to solve using this naive approach. There are other heuristics that come up with an approximate solution. But a solution for one instance of CVRP cannot be used for a different instance of CVRP. One has to start again and apply the heuristic to get an approximate solution for each new instance. In the real world, solving each new instance becomes painstakingly hard and slow. With the recent advances in computing power, computer scientists have tried to apply RL methods to solve CVRP which have shown promising results </w:t>
      </w:r>
      <w:commentRangeStart w:id="29"/>
      <w:commentRangeStart w:id="30"/>
      <w:r w:rsidRPr="00EB0EFE">
        <w:rPr>
          <w:rFonts w:ascii="Times New Roman" w:eastAsia="Times New Roman" w:hAnsi="Times New Roman" w:cs="Times New Roman"/>
          <w:sz w:val="24"/>
          <w:szCs w:val="24"/>
        </w:rPr>
        <w:t>(discussed later)</w:t>
      </w:r>
      <w:commentRangeEnd w:id="29"/>
      <w:r w:rsidR="00E568A4">
        <w:rPr>
          <w:rStyle w:val="CommentReference"/>
        </w:rPr>
        <w:commentReference w:id="29"/>
      </w:r>
      <w:commentRangeEnd w:id="30"/>
      <w:r w:rsidR="002F4CD6">
        <w:rPr>
          <w:rStyle w:val="CommentReference"/>
        </w:rPr>
        <w:commentReference w:id="30"/>
      </w:r>
      <w:r w:rsidRPr="00EB0EFE">
        <w:rPr>
          <w:rFonts w:ascii="Times New Roman" w:eastAsia="Times New Roman" w:hAnsi="Times New Roman" w:cs="Times New Roman"/>
          <w:sz w:val="24"/>
          <w:szCs w:val="24"/>
        </w:rPr>
        <w:t>. An RL model (once trained) could be used to solve new instances of CVRP almost instantly. This is a huge advantage over conventional methods as there is no way to reuse a particular solution.</w:t>
      </w:r>
    </w:p>
    <w:p w14:paraId="469D8E46"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There are many more RL methods that are still unexplored. The goal of our project is to discuss some of these unexplored RL methods and see if they outperform the one that have already been tried to solve CVRP.</w:t>
      </w:r>
    </w:p>
    <w:p w14:paraId="2567F237"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r w:rsidRPr="00EB0EFE">
        <w:rPr>
          <w:rFonts w:ascii="Times New Roman" w:eastAsia="Times New Roman" w:hAnsi="Times New Roman" w:cs="Times New Roman"/>
          <w:b/>
          <w:bCs/>
          <w:sz w:val="36"/>
          <w:szCs w:val="36"/>
        </w:rPr>
        <w:t>Data</w:t>
      </w:r>
    </w:p>
    <w:p w14:paraId="1FC3F934" w14:textId="58C75759"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Our dataset for CVRP </w:t>
      </w:r>
      <w:ins w:id="31" w:author="Ryan Huang" w:date="2020-11-24T12:59:00Z">
        <w:r w:rsidR="003776BE">
          <w:rPr>
            <w:rFonts w:ascii="Times New Roman" w:eastAsia="Times New Roman" w:hAnsi="Times New Roman" w:cs="Times New Roman"/>
            <w:sz w:val="24"/>
            <w:szCs w:val="24"/>
          </w:rPr>
          <w:t>was</w:t>
        </w:r>
      </w:ins>
      <w:del w:id="32" w:author="Ryan Huang" w:date="2020-11-24T12:59:00Z">
        <w:r w:rsidRPr="00EB0EFE" w:rsidDel="003776BE">
          <w:rPr>
            <w:rFonts w:ascii="Times New Roman" w:eastAsia="Times New Roman" w:hAnsi="Times New Roman" w:cs="Times New Roman"/>
            <w:sz w:val="24"/>
            <w:szCs w:val="24"/>
          </w:rPr>
          <w:delText>will be</w:delText>
        </w:r>
      </w:del>
      <w:r w:rsidRPr="00EB0EFE">
        <w:rPr>
          <w:rFonts w:ascii="Times New Roman" w:eastAsia="Times New Roman" w:hAnsi="Times New Roman" w:cs="Times New Roman"/>
          <w:sz w:val="24"/>
          <w:szCs w:val="24"/>
        </w:rPr>
        <w:t xml:space="preserve"> a fully connected synthetic graph with </w:t>
      </w:r>
      <w:commentRangeStart w:id="33"/>
      <w:del w:id="34" w:author="Ryan Huang" w:date="2020-11-24T13:02:00Z">
        <w:r w:rsidRPr="00EB0EFE" w:rsidDel="00F73B20">
          <w:rPr>
            <w:rFonts w:ascii="Times New Roman" w:eastAsia="Times New Roman" w:hAnsi="Times New Roman" w:cs="Times New Roman"/>
            <w:sz w:val="24"/>
            <w:szCs w:val="24"/>
          </w:rPr>
          <w:delText xml:space="preserve">several </w:delText>
        </w:r>
      </w:del>
      <w:ins w:id="35" w:author="Ryan Huang" w:date="2020-11-24T13:02:00Z">
        <w:r w:rsidR="00F73B20">
          <w:rPr>
            <w:rFonts w:ascii="Times New Roman" w:eastAsia="Times New Roman" w:hAnsi="Times New Roman" w:cs="Times New Roman"/>
            <w:sz w:val="24"/>
            <w:szCs w:val="24"/>
          </w:rPr>
          <w:t>102</w:t>
        </w:r>
        <w:r w:rsidR="00F73B20" w:rsidRPr="00EB0EFE">
          <w:rPr>
            <w:rFonts w:ascii="Times New Roman" w:eastAsia="Times New Roman" w:hAnsi="Times New Roman" w:cs="Times New Roman"/>
            <w:sz w:val="24"/>
            <w:szCs w:val="24"/>
          </w:rPr>
          <w:t xml:space="preserve"> </w:t>
        </w:r>
      </w:ins>
      <w:r w:rsidRPr="00EB0EFE">
        <w:rPr>
          <w:rFonts w:ascii="Times New Roman" w:eastAsia="Times New Roman" w:hAnsi="Times New Roman" w:cs="Times New Roman"/>
          <w:sz w:val="24"/>
          <w:szCs w:val="24"/>
        </w:rPr>
        <w:t xml:space="preserve">vertices and </w:t>
      </w:r>
      <w:ins w:id="36" w:author="Ryan Huang" w:date="2020-11-24T13:02:00Z">
        <w:r w:rsidR="00F73B20">
          <w:rPr>
            <w:rFonts w:ascii="Times New Roman" w:eastAsia="Times New Roman" w:hAnsi="Times New Roman" w:cs="Times New Roman"/>
            <w:sz w:val="24"/>
            <w:szCs w:val="24"/>
          </w:rPr>
          <w:t xml:space="preserve">XXX </w:t>
        </w:r>
      </w:ins>
      <w:r w:rsidRPr="00EB0EFE">
        <w:rPr>
          <w:rFonts w:ascii="Times New Roman" w:eastAsia="Times New Roman" w:hAnsi="Times New Roman" w:cs="Times New Roman"/>
          <w:sz w:val="24"/>
          <w:szCs w:val="24"/>
        </w:rPr>
        <w:t xml:space="preserve">edges. </w:t>
      </w:r>
      <w:commentRangeEnd w:id="33"/>
      <w:r w:rsidR="003776BE">
        <w:rPr>
          <w:rStyle w:val="CommentReference"/>
        </w:rPr>
        <w:commentReference w:id="33"/>
      </w:r>
      <w:r w:rsidRPr="00EB0EFE">
        <w:rPr>
          <w:rFonts w:ascii="Times New Roman" w:eastAsia="Times New Roman" w:hAnsi="Times New Roman" w:cs="Times New Roman"/>
          <w:sz w:val="24"/>
          <w:szCs w:val="24"/>
        </w:rPr>
        <w:t>A simple example is shown in Figure 1. One of the vertices would represent the source node (also known as the depot), other vertices would represent the customers including the demand information. Moreover, we will have a distance matrix which represents the Euclidean distance between every two vertices. Lastly, we will set the number of vehicles and the capacity of the vehicles for the problem.</w:t>
      </w:r>
    </w:p>
    <w:p w14:paraId="3C3C15D5" w14:textId="4C9D2CC4"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noProof/>
          <w:color w:val="0000FF"/>
          <w:sz w:val="24"/>
          <w:szCs w:val="24"/>
        </w:rPr>
        <mc:AlternateContent>
          <mc:Choice Requires="wps">
            <w:drawing>
              <wp:inline distT="0" distB="0" distL="0" distR="0" wp14:anchorId="0B23A35F" wp14:editId="50A45D53">
                <wp:extent cx="304800" cy="304800"/>
                <wp:effectExtent l="0" t="0" r="0" b="0"/>
                <wp:docPr id="4" name="Rectangl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C3D2A" id="Rectangle 4" o:spid="_x0000_s1026" href="https://gitlab.oit.duke.edu/duke-mids/workingprojectrepositories/2020-2021/vehicle-routing/-/raw/master/01-data/01-paper-resources/data.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" o:button="t" filled="f" stroked="f">
                <v:fill o:detectmouseclick="t"/>
                <o:lock v:ext="edit" aspectratio="t"/>
                <w10:anchorlock/>
              </v:rect>
            </w:pict>
          </mc:Fallback>
        </mc:AlternateContent>
      </w:r>
      <w:r w:rsidRPr="00EB0EFE">
        <w:rPr>
          <w:rFonts w:ascii="Times New Roman" w:eastAsia="Times New Roman" w:hAnsi="Times New Roman" w:cs="Times New Roman"/>
          <w:sz w:val="24"/>
          <w:szCs w:val="24"/>
        </w:rPr>
        <w:t>Figure 1: A sample of simulated graph with 5 vertices and edges. The numbers in the matrix represent Euclidean distances between all pairs of vertices.</w:t>
      </w:r>
    </w:p>
    <w:p w14:paraId="681E7354" w14:textId="10FA0A46"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commentRangeStart w:id="37"/>
      <w:del w:id="38" w:author="Ryan Huang" w:date="2020-11-24T13:02:00Z">
        <w:r w:rsidRPr="00EB0EFE" w:rsidDel="00F73B20">
          <w:rPr>
            <w:rFonts w:ascii="Times New Roman" w:eastAsia="Times New Roman" w:hAnsi="Times New Roman" w:cs="Times New Roman"/>
            <w:sz w:val="24"/>
            <w:szCs w:val="24"/>
          </w:rPr>
          <w:delText xml:space="preserve">For the purposes of our experiments, we have generated graphs of size that have vertices in the order of 102. </w:delText>
        </w:r>
        <w:commentRangeEnd w:id="37"/>
        <w:r w:rsidR="001D4411" w:rsidDel="00F73B20">
          <w:rPr>
            <w:rStyle w:val="CommentReference"/>
          </w:rPr>
          <w:commentReference w:id="37"/>
        </w:r>
      </w:del>
      <w:r w:rsidRPr="00EB0EFE">
        <w:rPr>
          <w:rFonts w:ascii="Times New Roman" w:eastAsia="Times New Roman" w:hAnsi="Times New Roman" w:cs="Times New Roman"/>
          <w:sz w:val="24"/>
          <w:szCs w:val="24"/>
        </w:rPr>
        <w:t xml:space="preserve">We generate the vertices in a two-dimensional Euclidean space using a uniform distribution. In other words, the probability that a particular point will be generated as a vertex is </w:t>
      </w:r>
      <w:r w:rsidRPr="00EB0EFE">
        <w:rPr>
          <w:rFonts w:ascii="Times New Roman" w:eastAsia="Times New Roman" w:hAnsi="Times New Roman" w:cs="Times New Roman"/>
          <w:sz w:val="24"/>
          <w:szCs w:val="24"/>
        </w:rPr>
        <w:lastRenderedPageBreak/>
        <w:t xml:space="preserve">the same for all points. After creating the vertices, we compute the </w:t>
      </w:r>
      <w:commentRangeStart w:id="39"/>
      <w:r w:rsidRPr="00EB0EFE">
        <w:rPr>
          <w:rFonts w:ascii="Times New Roman" w:eastAsia="Times New Roman" w:hAnsi="Times New Roman" w:cs="Times New Roman"/>
          <w:sz w:val="24"/>
          <w:szCs w:val="24"/>
        </w:rPr>
        <w:t xml:space="preserve">adjacency matrix </w:t>
      </w:r>
      <w:commentRangeEnd w:id="39"/>
      <w:r w:rsidR="00200AD0">
        <w:rPr>
          <w:rStyle w:val="CommentReference"/>
        </w:rPr>
        <w:commentReference w:id="39"/>
      </w:r>
      <w:r w:rsidRPr="00EB0EFE">
        <w:rPr>
          <w:rFonts w:ascii="Times New Roman" w:eastAsia="Times New Roman" w:hAnsi="Times New Roman" w:cs="Times New Roman"/>
          <w:sz w:val="24"/>
          <w:szCs w:val="24"/>
        </w:rPr>
        <w:t>that contains the distance between all pairs of nodes. Note that we do not generate the edges explicitly since we assume the graph is fully-connected (i.e. there exists a direct path between every pair of vertices). We could easily put a restriction that any two given pairs are not directly connected by replacing the Euclidean distance corresponding to the appropriate row and column vertex to infinity. We plan to do it at later stages of our research.</w:t>
      </w:r>
    </w:p>
    <w:p w14:paraId="733B4D61"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40"/>
      <w:r w:rsidRPr="00EB0EFE">
        <w:rPr>
          <w:rFonts w:ascii="Times New Roman" w:eastAsia="Times New Roman" w:hAnsi="Times New Roman" w:cs="Times New Roman"/>
          <w:b/>
          <w:bCs/>
          <w:sz w:val="36"/>
          <w:szCs w:val="36"/>
        </w:rPr>
        <w:t>Previous work</w:t>
      </w:r>
    </w:p>
    <w:p w14:paraId="451489B5"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In recent years, there have been so many studies using various kinds of methods to solve CVRP problems. Salimans et al., 2017 used highly parallelizable Evolution Strategies (ES) to achieve competitive performance to RL algorithms with less wallclock time. </w:t>
      </w:r>
      <w:commentRangeStart w:id="41"/>
      <w:r w:rsidRPr="00EB0EFE">
        <w:rPr>
          <w:rFonts w:ascii="Times New Roman" w:eastAsia="Times New Roman" w:hAnsi="Times New Roman" w:cs="Times New Roman"/>
          <w:sz w:val="24"/>
          <w:szCs w:val="24"/>
        </w:rPr>
        <w:t>An attention model</w:t>
      </w:r>
      <w:commentRangeEnd w:id="41"/>
      <w:r w:rsidR="003E0D37">
        <w:rPr>
          <w:rStyle w:val="CommentReference"/>
        </w:rPr>
        <w:commentReference w:id="41"/>
      </w:r>
      <w:r w:rsidRPr="00EB0EFE">
        <w:rPr>
          <w:rFonts w:ascii="Times New Roman" w:eastAsia="Times New Roman" w:hAnsi="Times New Roman" w:cs="Times New Roman"/>
          <w:sz w:val="24"/>
          <w:szCs w:val="24"/>
        </w:rPr>
        <w:t xml:space="preserve"> trained with REINFORCE applied by Kool et al., 2019 is suitable for multiple routing problems and as effective as problem-specific approaches. Lu et al., 2020 introduced a learning-based algorithm for solving CVRP that iteratively improves or perturbs the initialized feasible solution to explore better solutions. However, these previous models still require much time or computational resources to train. Moreover, there are some new methods such as Trust Region Policy Optimization (TRPO) and Proximal Policy Optimization (PPO) that haven’t been applied to CVRP. Therefore, our goal is to implement these new methods to the training process of these models to construct new algorithms that would either use less resources to achieve the same performance or provide a better solution for CVRP.</w:t>
      </w:r>
      <w:commentRangeEnd w:id="40"/>
      <w:r w:rsidR="00445559">
        <w:rPr>
          <w:rStyle w:val="CommentReference"/>
        </w:rPr>
        <w:commentReference w:id="40"/>
      </w:r>
    </w:p>
    <w:p w14:paraId="3FF3CE2E"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r w:rsidRPr="00EB0EFE">
        <w:rPr>
          <w:rFonts w:ascii="Times New Roman" w:eastAsia="Times New Roman" w:hAnsi="Times New Roman" w:cs="Times New Roman"/>
          <w:b/>
          <w:bCs/>
          <w:sz w:val="36"/>
          <w:szCs w:val="36"/>
        </w:rPr>
        <w:t>Methodology</w:t>
      </w:r>
    </w:p>
    <w:p w14:paraId="073983FF" w14:textId="3CDD5EBB"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We started by replicating research work from past papers that apply reinforcement learning to solve routing problems. These replicated models would serve as baseline models for the rest of our research. </w:t>
      </w:r>
      <w:del w:id="42" w:author="Ryan Huang" w:date="2020-11-24T13:07:00Z">
        <w:r w:rsidRPr="00EB0EFE" w:rsidDel="00F5273C">
          <w:rPr>
            <w:rFonts w:ascii="Times New Roman" w:eastAsia="Times New Roman" w:hAnsi="Times New Roman" w:cs="Times New Roman"/>
            <w:sz w:val="24"/>
            <w:szCs w:val="24"/>
          </w:rPr>
          <w:delText>We replicate all four models mentioned in the “previous work” section:</w:delText>
        </w:r>
      </w:del>
    </w:p>
    <w:p w14:paraId="4489737A" w14:textId="77777777" w:rsidR="00EB0EFE" w:rsidRPr="00EB0EFE" w:rsidRDefault="00EB0EFE" w:rsidP="00EB0EFE">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43"/>
      <w:r w:rsidRPr="00EB0EFE">
        <w:rPr>
          <w:rFonts w:ascii="Times New Roman" w:eastAsia="Times New Roman" w:hAnsi="Times New Roman" w:cs="Times New Roman"/>
          <w:sz w:val="24"/>
          <w:szCs w:val="24"/>
        </w:rPr>
        <w:t>Reinforcement learning model that includes an attention-based neural network.</w:t>
      </w:r>
    </w:p>
    <w:p w14:paraId="681FDEBE" w14:textId="77777777" w:rsidR="00EB0EFE" w:rsidRPr="00EB0EFE" w:rsidRDefault="00EB0EFE" w:rsidP="00EB0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Reinforcement learning model that learns to improve (L2I) current solution to a routing problem by making atomic changes to the graph such as removing an edge and moving an edge from one node to some other node.</w:t>
      </w:r>
    </w:p>
    <w:p w14:paraId="29B10D8B" w14:textId="77777777" w:rsidR="00EB0EFE" w:rsidRPr="00EB0EFE" w:rsidRDefault="00EB0EFE" w:rsidP="00EB0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Attention-Based reinforcement learning model with Evolution strategy (ES) as training method.</w:t>
      </w:r>
    </w:p>
    <w:p w14:paraId="08616444" w14:textId="77777777" w:rsidR="00EB0EFE" w:rsidRPr="00EB0EFE" w:rsidRDefault="00EB0EFE" w:rsidP="00EB0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L2I reinforcement learning model with Evolution strategy (ES) as training method.</w:t>
      </w:r>
      <w:commentRangeEnd w:id="43"/>
      <w:r w:rsidR="00BF520B">
        <w:rPr>
          <w:rStyle w:val="CommentReference"/>
        </w:rPr>
        <w:commentReference w:id="43"/>
      </w:r>
    </w:p>
    <w:p w14:paraId="1B504538"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commentRangeStart w:id="44"/>
      <w:r w:rsidRPr="00EB0EFE">
        <w:rPr>
          <w:rFonts w:ascii="Times New Roman" w:eastAsia="Times New Roman" w:hAnsi="Times New Roman" w:cs="Times New Roman"/>
          <w:sz w:val="24"/>
          <w:szCs w:val="24"/>
        </w:rPr>
        <w:t xml:space="preserve">We started by replicating the attention-based and L2I models with classic deep RL training methods as was done in the original papers. </w:t>
      </w:r>
      <w:commentRangeEnd w:id="44"/>
      <w:r w:rsidR="00955161">
        <w:rPr>
          <w:rStyle w:val="CommentReference"/>
        </w:rPr>
        <w:commentReference w:id="44"/>
      </w:r>
      <w:r w:rsidRPr="00EB0EFE">
        <w:rPr>
          <w:rFonts w:ascii="Times New Roman" w:eastAsia="Times New Roman" w:hAnsi="Times New Roman" w:cs="Times New Roman"/>
          <w:sz w:val="24"/>
          <w:szCs w:val="24"/>
        </w:rPr>
        <w:t>Additionally, we also trained both the models with ES to compare the result with the classic version of the attention-based and L2I models. Then, we tried combining both the attention-based and L2I methods. The reason for applying ES as a training method and comparing the results with original models is ES can be parallelized and using multiple CPUs to reduce the training time. If a model with ES can perform similarly to the models using classic training methods, then we can use ES to replace the original methods and further parallelize the work to reduce training time.</w:t>
      </w:r>
    </w:p>
    <w:p w14:paraId="717C37E1"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lastRenderedPageBreak/>
        <w:t>The aim of all the reinforcement learning models was to minimize the total distance covered by the vehicles in the capacitated vehicle routing problem. The next section talks about the experiment and results that followed our replication experiments</w:t>
      </w:r>
      <w:commentRangeStart w:id="45"/>
      <w:r w:rsidRPr="00EB0EFE">
        <w:rPr>
          <w:rFonts w:ascii="Times New Roman" w:eastAsia="Times New Roman" w:hAnsi="Times New Roman" w:cs="Times New Roman"/>
          <w:sz w:val="24"/>
          <w:szCs w:val="24"/>
        </w:rPr>
        <w:t>.</w:t>
      </w:r>
      <w:commentRangeEnd w:id="45"/>
      <w:r w:rsidR="00C676AD">
        <w:rPr>
          <w:rStyle w:val="CommentReference"/>
        </w:rPr>
        <w:commentReference w:id="45"/>
      </w:r>
    </w:p>
    <w:p w14:paraId="457897F7"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r w:rsidRPr="00EB0EFE">
        <w:rPr>
          <w:rFonts w:ascii="Times New Roman" w:eastAsia="Times New Roman" w:hAnsi="Times New Roman" w:cs="Times New Roman"/>
          <w:b/>
          <w:bCs/>
          <w:sz w:val="36"/>
          <w:szCs w:val="36"/>
        </w:rPr>
        <w:t>Experiments</w:t>
      </w:r>
    </w:p>
    <w:p w14:paraId="3E6AC7DB" w14:textId="77777777" w:rsidR="00EB0EFE" w:rsidRPr="00EB0EFE" w:rsidRDefault="00EB0EFE" w:rsidP="00EB0EFE">
      <w:pPr>
        <w:spacing w:before="100" w:beforeAutospacing="1" w:after="100" w:afterAutospacing="1" w:line="240" w:lineRule="auto"/>
        <w:outlineLvl w:val="2"/>
        <w:rPr>
          <w:rFonts w:ascii="Times New Roman" w:eastAsia="Times New Roman" w:hAnsi="Times New Roman" w:cs="Times New Roman"/>
          <w:b/>
          <w:bCs/>
          <w:sz w:val="27"/>
          <w:szCs w:val="27"/>
        </w:rPr>
      </w:pPr>
      <w:commentRangeStart w:id="46"/>
      <w:r w:rsidRPr="00EB0EFE">
        <w:rPr>
          <w:rFonts w:ascii="Times New Roman" w:eastAsia="Times New Roman" w:hAnsi="Times New Roman" w:cs="Times New Roman"/>
          <w:b/>
          <w:bCs/>
          <w:sz w:val="27"/>
          <w:szCs w:val="27"/>
        </w:rPr>
        <w:t>Experiment configuration</w:t>
      </w:r>
      <w:commentRangeEnd w:id="46"/>
      <w:r w:rsidR="00E25581">
        <w:rPr>
          <w:rStyle w:val="CommentReference"/>
        </w:rPr>
        <w:commentReference w:id="46"/>
      </w:r>
    </w:p>
    <w:p w14:paraId="2181F055" w14:textId="70A40834"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The configuration that was used for our experiment to replicate previous work described earlier is as follows. Firstly, the problem specification had a </w:t>
      </w:r>
      <w:commentRangeStart w:id="47"/>
      <w:r w:rsidRPr="00EB0EFE">
        <w:rPr>
          <w:rFonts w:ascii="Times New Roman" w:eastAsia="Times New Roman" w:hAnsi="Times New Roman" w:cs="Times New Roman"/>
          <w:sz w:val="24"/>
          <w:szCs w:val="24"/>
        </w:rPr>
        <w:t xml:space="preserve">100 nodes </w:t>
      </w:r>
      <w:commentRangeEnd w:id="47"/>
      <w:r w:rsidR="00343551">
        <w:rPr>
          <w:rStyle w:val="CommentReference"/>
        </w:rPr>
        <w:commentReference w:id="47"/>
      </w:r>
      <w:r w:rsidRPr="00EB0EFE">
        <w:rPr>
          <w:rFonts w:ascii="Times New Roman" w:eastAsia="Times New Roman" w:hAnsi="Times New Roman" w:cs="Times New Roman"/>
          <w:sz w:val="24"/>
          <w:szCs w:val="24"/>
        </w:rPr>
        <w:t xml:space="preserve">that represent the number of customers. The demand of each of the nodes is </w:t>
      </w:r>
      <w:del w:id="48" w:author="Ryan Huang" w:date="2020-11-24T13:17:00Z">
        <w:r w:rsidRPr="00EB0EFE" w:rsidDel="00C67B39">
          <w:rPr>
            <w:rFonts w:ascii="Times New Roman" w:eastAsia="Times New Roman" w:hAnsi="Times New Roman" w:cs="Times New Roman"/>
            <w:sz w:val="24"/>
            <w:szCs w:val="24"/>
          </w:rPr>
          <w:delText xml:space="preserve">sampled from a </w:delText>
        </w:r>
      </w:del>
      <w:r w:rsidRPr="00EB0EFE">
        <w:rPr>
          <w:rFonts w:ascii="Times New Roman" w:eastAsia="Times New Roman" w:hAnsi="Times New Roman" w:cs="Times New Roman"/>
          <w:sz w:val="24"/>
          <w:szCs w:val="24"/>
        </w:rPr>
        <w:t>uniform</w:t>
      </w:r>
      <w:ins w:id="49" w:author="Ryan Huang" w:date="2020-11-24T13:17:00Z">
        <w:r w:rsidR="00C67B39">
          <w:rPr>
            <w:rFonts w:ascii="Times New Roman" w:eastAsia="Times New Roman" w:hAnsi="Times New Roman" w:cs="Times New Roman"/>
            <w:sz w:val="24"/>
            <w:szCs w:val="24"/>
          </w:rPr>
          <w:t>ly</w:t>
        </w:r>
      </w:ins>
      <w:r w:rsidRPr="00EB0EFE">
        <w:rPr>
          <w:rFonts w:ascii="Times New Roman" w:eastAsia="Times New Roman" w:hAnsi="Times New Roman" w:cs="Times New Roman"/>
          <w:sz w:val="24"/>
          <w:szCs w:val="24"/>
        </w:rPr>
        <w:t xml:space="preserve"> distribut</w:t>
      </w:r>
      <w:ins w:id="50" w:author="Ryan Huang" w:date="2020-11-24T13:17:00Z">
        <w:r w:rsidR="00C67B39">
          <w:rPr>
            <w:rFonts w:ascii="Times New Roman" w:eastAsia="Times New Roman" w:hAnsi="Times New Roman" w:cs="Times New Roman"/>
            <w:sz w:val="24"/>
            <w:szCs w:val="24"/>
          </w:rPr>
          <w:t>ed</w:t>
        </w:r>
      </w:ins>
      <w:del w:id="51" w:author="Ryan Huang" w:date="2020-11-24T13:17:00Z">
        <w:r w:rsidRPr="00EB0EFE" w:rsidDel="00C67B39">
          <w:rPr>
            <w:rFonts w:ascii="Times New Roman" w:eastAsia="Times New Roman" w:hAnsi="Times New Roman" w:cs="Times New Roman"/>
            <w:sz w:val="24"/>
            <w:szCs w:val="24"/>
          </w:rPr>
          <w:delText>ion</w:delText>
        </w:r>
      </w:del>
      <w:r w:rsidRPr="00EB0EFE">
        <w:rPr>
          <w:rFonts w:ascii="Times New Roman" w:eastAsia="Times New Roman" w:hAnsi="Times New Roman" w:cs="Times New Roman"/>
          <w:sz w:val="24"/>
          <w:szCs w:val="24"/>
        </w:rPr>
        <w:t xml:space="preserve"> </w:t>
      </w:r>
      <w:ins w:id="52" w:author="Ryan Huang" w:date="2020-11-24T13:17:00Z">
        <w:r w:rsidR="00C67B39">
          <w:rPr>
            <w:rFonts w:ascii="Times New Roman" w:eastAsia="Times New Roman" w:hAnsi="Times New Roman" w:cs="Times New Roman"/>
            <w:sz w:val="24"/>
            <w:szCs w:val="24"/>
          </w:rPr>
          <w:t>from 1 to 9 (inclusively)</w:t>
        </w:r>
      </w:ins>
      <w:del w:id="53" w:author="Ryan Huang" w:date="2020-11-24T13:17:00Z">
        <w:r w:rsidRPr="00EB0EFE" w:rsidDel="00C67B39">
          <w:rPr>
            <w:rFonts w:ascii="Times New Roman" w:eastAsia="Times New Roman" w:hAnsi="Times New Roman" w:cs="Times New Roman"/>
            <w:sz w:val="24"/>
            <w:szCs w:val="24"/>
          </w:rPr>
          <w:delText>with parameters for minimum and maximum chosen to be 1 and 9 (inclusive) respectively</w:delText>
        </w:r>
      </w:del>
      <w:r w:rsidRPr="00EB0EFE">
        <w:rPr>
          <w:rFonts w:ascii="Times New Roman" w:eastAsia="Times New Roman" w:hAnsi="Times New Roman" w:cs="Times New Roman"/>
          <w:sz w:val="24"/>
          <w:szCs w:val="24"/>
        </w:rPr>
        <w:t xml:space="preserve">. </w:t>
      </w:r>
      <w:commentRangeStart w:id="54"/>
      <w:r w:rsidRPr="00EB0EFE">
        <w:rPr>
          <w:rFonts w:ascii="Times New Roman" w:eastAsia="Times New Roman" w:hAnsi="Times New Roman" w:cs="Times New Roman"/>
          <w:sz w:val="24"/>
          <w:szCs w:val="24"/>
        </w:rPr>
        <w:t>The location of each of the nodes is sampled from a unit square space</w:t>
      </w:r>
      <w:commentRangeEnd w:id="54"/>
      <w:r w:rsidR="00463404">
        <w:rPr>
          <w:rStyle w:val="CommentReference"/>
        </w:rPr>
        <w:commentReference w:id="54"/>
      </w:r>
      <w:ins w:id="55" w:author="Ryan Huang" w:date="2020-11-24T13:30:00Z">
        <w:r w:rsidR="009E1330">
          <w:rPr>
            <w:rFonts w:ascii="Times New Roman" w:eastAsia="Times New Roman" w:hAnsi="Times New Roman" w:cs="Times New Roman"/>
            <w:sz w:val="24"/>
            <w:szCs w:val="24"/>
          </w:rPr>
          <w:t xml:space="preserve"> (Figure 2).</w:t>
        </w:r>
      </w:ins>
      <w:del w:id="56" w:author="Ryan Huang" w:date="2020-11-24T13:30:00Z">
        <w:r w:rsidRPr="00EB0EFE" w:rsidDel="009E1330">
          <w:rPr>
            <w:rFonts w:ascii="Times New Roman" w:eastAsia="Times New Roman" w:hAnsi="Times New Roman" w:cs="Times New Roman"/>
            <w:sz w:val="24"/>
            <w:szCs w:val="24"/>
          </w:rPr>
          <w:delText>, as shown in Figure 2 below (an arrow joins 2 nodes) which is a sample solution from one of the runs</w:delText>
        </w:r>
      </w:del>
      <w:r w:rsidRPr="00EB0EFE">
        <w:rPr>
          <w:rFonts w:ascii="Times New Roman" w:eastAsia="Times New Roman" w:hAnsi="Times New Roman" w:cs="Times New Roman"/>
          <w:sz w:val="24"/>
          <w:szCs w:val="24"/>
        </w:rPr>
        <w:t xml:space="preserve">. In addition, </w:t>
      </w:r>
      <w:commentRangeStart w:id="57"/>
      <w:r w:rsidRPr="00EB0EFE">
        <w:rPr>
          <w:rFonts w:ascii="Times New Roman" w:eastAsia="Times New Roman" w:hAnsi="Times New Roman" w:cs="Times New Roman"/>
          <w:sz w:val="24"/>
          <w:szCs w:val="24"/>
        </w:rPr>
        <w:t>the vehicle capacity is constrained to 40</w:t>
      </w:r>
      <w:commentRangeEnd w:id="57"/>
      <w:r w:rsidR="003B31F7">
        <w:rPr>
          <w:rStyle w:val="CommentReference"/>
        </w:rPr>
        <w:commentReference w:id="57"/>
      </w:r>
      <w:r w:rsidRPr="00EB0EFE">
        <w:rPr>
          <w:rFonts w:ascii="Times New Roman" w:eastAsia="Times New Roman" w:hAnsi="Times New Roman" w:cs="Times New Roman"/>
          <w:sz w:val="24"/>
          <w:szCs w:val="24"/>
        </w:rPr>
        <w:t xml:space="preserve">, with this being on the same measure or scale as the demand of each node. The total travelling cost, which is the key metric being optimized, is calculated as the Euclidean distance between nodes. In terms of the hardware, Google Colab in standard CPU environment was used for ES models, with NVIDIA P100 GPU used for the standard models without ES. </w:t>
      </w:r>
      <w:del w:id="58" w:author="Ryan Huang" w:date="2020-11-24T13:20:00Z">
        <w:r w:rsidRPr="00EB0EFE" w:rsidDel="00C05DDE">
          <w:rPr>
            <w:rFonts w:ascii="Times New Roman" w:eastAsia="Times New Roman" w:hAnsi="Times New Roman" w:cs="Times New Roman"/>
            <w:sz w:val="24"/>
            <w:szCs w:val="24"/>
          </w:rPr>
          <w:delText>The results obtained from running this configuration are described in the next section.</w:delText>
        </w:r>
      </w:del>
    </w:p>
    <w:p w14:paraId="10EDA335" w14:textId="28DED85B"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noProof/>
          <w:color w:val="0000FF"/>
          <w:sz w:val="24"/>
          <w:szCs w:val="24"/>
        </w:rPr>
        <mc:AlternateContent>
          <mc:Choice Requires="wps">
            <w:drawing>
              <wp:inline distT="0" distB="0" distL="0" distR="0" wp14:anchorId="713F2D47" wp14:editId="0962A84A">
                <wp:extent cx="304800" cy="304800"/>
                <wp:effectExtent l="0" t="0" r="0" b="0"/>
                <wp:docPr id="3" name="Rectangle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1DCC4" id="Rectangle 3" o:spid="_x0000_s1026" href="https://gitlab.oit.duke.edu/duke-mids/workingprojectrepositories/2020-2021/vehicle-routing/-/raw/master/01-data/01-paper-resources/cvrp-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" o:button="t" filled="f" stroked="f">
                <v:fill o:detectmouseclick="t"/>
                <o:lock v:ext="edit" aspectratio="t"/>
                <w10:anchorlock/>
              </v:rect>
            </w:pict>
          </mc:Fallback>
        </mc:AlternateContent>
      </w:r>
      <w:r w:rsidRPr="00EB0EFE">
        <w:rPr>
          <w:rFonts w:ascii="Times New Roman" w:eastAsia="Times New Roman" w:hAnsi="Times New Roman" w:cs="Times New Roman"/>
          <w:sz w:val="24"/>
          <w:szCs w:val="24"/>
        </w:rPr>
        <w:t>Figure 2: A sample graph shows the solution to CVRP with 11 vehicles.</w:t>
      </w:r>
    </w:p>
    <w:p w14:paraId="079ACFD2" w14:textId="77777777" w:rsidR="00EB0EFE" w:rsidRPr="00EB0EFE" w:rsidRDefault="00EB0EFE" w:rsidP="00EB0EFE">
      <w:pPr>
        <w:spacing w:before="100" w:beforeAutospacing="1" w:after="100" w:afterAutospacing="1" w:line="240" w:lineRule="auto"/>
        <w:outlineLvl w:val="2"/>
        <w:rPr>
          <w:rFonts w:ascii="Times New Roman" w:eastAsia="Times New Roman" w:hAnsi="Times New Roman" w:cs="Times New Roman"/>
          <w:b/>
          <w:bCs/>
          <w:sz w:val="27"/>
          <w:szCs w:val="27"/>
        </w:rPr>
      </w:pPr>
      <w:r w:rsidRPr="00EB0EFE">
        <w:rPr>
          <w:rFonts w:ascii="Times New Roman" w:eastAsia="Times New Roman" w:hAnsi="Times New Roman" w:cs="Times New Roman"/>
          <w:b/>
          <w:bCs/>
          <w:sz w:val="27"/>
          <w:szCs w:val="27"/>
        </w:rPr>
        <w:t>Experiment results</w:t>
      </w:r>
    </w:p>
    <w:p w14:paraId="59235B2B" w14:textId="17E2A0A0"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Figure 3 compares the total trip distance achieved (during model training) by the routes created by the attention-based model, L2I model and a </w:t>
      </w:r>
      <w:commentRangeStart w:id="59"/>
      <w:r w:rsidRPr="00EB0EFE">
        <w:rPr>
          <w:rFonts w:ascii="Times New Roman" w:eastAsia="Times New Roman" w:hAnsi="Times New Roman" w:cs="Times New Roman"/>
          <w:sz w:val="24"/>
          <w:szCs w:val="24"/>
        </w:rPr>
        <w:t xml:space="preserve">combination of both models. </w:t>
      </w:r>
      <w:commentRangeEnd w:id="59"/>
      <w:r w:rsidR="00517AFF">
        <w:rPr>
          <w:rStyle w:val="CommentReference"/>
        </w:rPr>
        <w:commentReference w:id="59"/>
      </w:r>
      <w:r w:rsidRPr="00EB0EFE">
        <w:rPr>
          <w:rFonts w:ascii="Times New Roman" w:eastAsia="Times New Roman" w:hAnsi="Times New Roman" w:cs="Times New Roman"/>
          <w:sz w:val="24"/>
          <w:szCs w:val="24"/>
        </w:rPr>
        <w:t xml:space="preserve">The individual models were trained for 10 hours whereas the combined model was trained for only </w:t>
      </w:r>
      <w:commentRangeStart w:id="60"/>
      <w:r w:rsidRPr="00EB0EFE">
        <w:rPr>
          <w:rFonts w:ascii="Times New Roman" w:eastAsia="Times New Roman" w:hAnsi="Times New Roman" w:cs="Times New Roman"/>
          <w:sz w:val="24"/>
          <w:szCs w:val="24"/>
        </w:rPr>
        <w:t>5 hours to account for the combination</w:t>
      </w:r>
      <w:commentRangeEnd w:id="60"/>
      <w:r w:rsidR="009A768E">
        <w:rPr>
          <w:rStyle w:val="CommentReference"/>
        </w:rPr>
        <w:commentReference w:id="60"/>
      </w:r>
      <w:r w:rsidRPr="00EB0EFE">
        <w:rPr>
          <w:rFonts w:ascii="Times New Roman" w:eastAsia="Times New Roman" w:hAnsi="Times New Roman" w:cs="Times New Roman"/>
          <w:sz w:val="24"/>
          <w:szCs w:val="24"/>
        </w:rPr>
        <w:t>. It is clear that the L2I model achieves the optimal solution</w:t>
      </w:r>
      <w:ins w:id="61" w:author="Ryan Huang" w:date="2020-11-24T13:40:00Z">
        <w:r w:rsidR="00AF25E2">
          <w:rPr>
            <w:rFonts w:ascii="Times New Roman" w:eastAsia="Times New Roman" w:hAnsi="Times New Roman" w:cs="Times New Roman"/>
            <w:sz w:val="24"/>
            <w:szCs w:val="24"/>
          </w:rPr>
          <w:t xml:space="preserve"> quickest,</w:t>
        </w:r>
      </w:ins>
      <w:r w:rsidRPr="00EB0EFE">
        <w:rPr>
          <w:rFonts w:ascii="Times New Roman" w:eastAsia="Times New Roman" w:hAnsi="Times New Roman" w:cs="Times New Roman"/>
          <w:sz w:val="24"/>
          <w:szCs w:val="24"/>
        </w:rPr>
        <w:t xml:space="preserve"> followed by the combination of L2I and attention-based model followed by the attention-based model. This result is consistent with the results of the original work.</w:t>
      </w:r>
    </w:p>
    <w:p w14:paraId="3C6D5D15" w14:textId="19DFD33C"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noProof/>
          <w:color w:val="0000FF"/>
          <w:sz w:val="24"/>
          <w:szCs w:val="24"/>
        </w:rPr>
        <mc:AlternateContent>
          <mc:Choice Requires="wps">
            <w:drawing>
              <wp:inline distT="0" distB="0" distL="0" distR="0" wp14:anchorId="1FB8FEB9" wp14:editId="31580C62">
                <wp:extent cx="304800" cy="304800"/>
                <wp:effectExtent l="0" t="0" r="0" b="0"/>
                <wp:docPr id="2" name="Rectangle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02EE8" id="Rectangle 2" o:spid="_x0000_s1026" href="https://gitlab.oit.duke.edu/duke-mids/workingprojectrepositories/2020-2021/vehicle-routing/-/raw/master/01-data/01-paper-resources/training-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" o:button="t" filled="f" stroked="f">
                <v:fill o:detectmouseclick="t"/>
                <o:lock v:ext="edit" aspectratio="t"/>
                <w10:anchorlock/>
              </v:rect>
            </w:pict>
          </mc:Fallback>
        </mc:AlternateContent>
      </w:r>
      <w:commentRangeStart w:id="62"/>
      <w:r w:rsidRPr="00EB0EFE">
        <w:rPr>
          <w:rFonts w:ascii="Times New Roman" w:eastAsia="Times New Roman" w:hAnsi="Times New Roman" w:cs="Times New Roman"/>
          <w:sz w:val="24"/>
          <w:szCs w:val="24"/>
        </w:rPr>
        <w:t>Figure 3: Training curve of Attention and L2I models and a combination of the two.</w:t>
      </w:r>
      <w:commentRangeEnd w:id="62"/>
      <w:r w:rsidR="00F25D70">
        <w:rPr>
          <w:rStyle w:val="CommentReference"/>
        </w:rPr>
        <w:commentReference w:id="62"/>
      </w:r>
    </w:p>
    <w:p w14:paraId="4A98CE03"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 xml:space="preserve">Figure 4 compares the attention-based model and L2I model ran with and without ES as the training method. All the models were trained for 10 hours. We observe that L2I with and without ES both </w:t>
      </w:r>
      <w:commentRangeStart w:id="63"/>
      <w:r w:rsidRPr="00EB0EFE">
        <w:rPr>
          <w:rFonts w:ascii="Times New Roman" w:eastAsia="Times New Roman" w:hAnsi="Times New Roman" w:cs="Times New Roman"/>
          <w:sz w:val="24"/>
          <w:szCs w:val="24"/>
        </w:rPr>
        <w:t xml:space="preserve">converge to the same trip distance and give the optimal solution </w:t>
      </w:r>
      <w:commentRangeEnd w:id="63"/>
      <w:r w:rsidR="00451911">
        <w:rPr>
          <w:rStyle w:val="CommentReference"/>
        </w:rPr>
        <w:commentReference w:id="63"/>
      </w:r>
      <w:r w:rsidRPr="00EB0EFE">
        <w:rPr>
          <w:rFonts w:ascii="Times New Roman" w:eastAsia="Times New Roman" w:hAnsi="Times New Roman" w:cs="Times New Roman"/>
          <w:sz w:val="24"/>
          <w:szCs w:val="24"/>
        </w:rPr>
        <w:t>as compared to the attention-based model. On the other hand, the attention-based model does perform worse if it is run with ES as compared to running it without ES.</w:t>
      </w:r>
    </w:p>
    <w:p w14:paraId="63242BB2" w14:textId="45BD2C6A"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noProof/>
          <w:color w:val="0000FF"/>
          <w:sz w:val="24"/>
          <w:szCs w:val="24"/>
        </w:rPr>
        <mc:AlternateContent>
          <mc:Choice Requires="wps">
            <w:drawing>
              <wp:inline distT="0" distB="0" distL="0" distR="0" wp14:anchorId="1710B17D" wp14:editId="76FF9327">
                <wp:extent cx="304800" cy="304800"/>
                <wp:effectExtent l="0" t="0" r="0" b="0"/>
                <wp:docPr id="1" name="Rectangl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1DE4F" id="Rectangle 1" o:spid="_x0000_s1026" href="https://gitlab.oit.duke.edu/duke-mids/workingprojectrepositories/2020-2021/vehicle-routing/-/raw/66d22c301389dd1ffe79a7be9357451bf9d1ea08/Images/Screen_Shot_2020-10-25_at_6.41.38_PM.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ZKwIAAFY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" o:button="t" filled="f" stroked="f">
                <v:fill o:detectmouseclick="t"/>
                <o:lock v:ext="edit" aspectratio="t"/>
                <w10:anchorlock/>
              </v:rect>
            </w:pict>
          </mc:Fallback>
        </mc:AlternateContent>
      </w:r>
      <w:r w:rsidRPr="00EB0EFE">
        <w:rPr>
          <w:rFonts w:ascii="Times New Roman" w:eastAsia="Times New Roman" w:hAnsi="Times New Roman" w:cs="Times New Roman"/>
          <w:sz w:val="24"/>
          <w:szCs w:val="24"/>
        </w:rPr>
        <w:t>Figure 4: Training curve of Attention and L2I models with and without evolution strategy (ES).</w:t>
      </w:r>
    </w:p>
    <w:p w14:paraId="7DAD2700"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r w:rsidRPr="00EB0EFE">
        <w:rPr>
          <w:rFonts w:ascii="Times New Roman" w:eastAsia="Times New Roman" w:hAnsi="Times New Roman" w:cs="Times New Roman"/>
          <w:b/>
          <w:bCs/>
          <w:sz w:val="36"/>
          <w:szCs w:val="36"/>
        </w:rPr>
        <w:lastRenderedPageBreak/>
        <w:t>Conclusion/Discussion</w:t>
      </w:r>
    </w:p>
    <w:p w14:paraId="76BE14F2" w14:textId="77777777" w:rsidR="00EB0EFE" w:rsidRPr="00EB0EFE" w:rsidRDefault="00EB0EFE" w:rsidP="00EB0EFE">
      <w:pPr>
        <w:spacing w:before="100" w:beforeAutospacing="1" w:after="100" w:afterAutospacing="1" w:line="240" w:lineRule="auto"/>
        <w:rPr>
          <w:rFonts w:ascii="Times New Roman" w:eastAsia="Times New Roman" w:hAnsi="Times New Roman" w:cs="Times New Roman"/>
          <w:sz w:val="24"/>
          <w:szCs w:val="24"/>
        </w:rPr>
      </w:pPr>
      <w:commentRangeStart w:id="64"/>
      <w:r w:rsidRPr="00EB0EFE">
        <w:rPr>
          <w:rFonts w:ascii="Times New Roman" w:eastAsia="Times New Roman" w:hAnsi="Times New Roman" w:cs="Times New Roman"/>
          <w:sz w:val="24"/>
          <w:szCs w:val="24"/>
        </w:rPr>
        <w:t>(Place holder)</w:t>
      </w:r>
      <w:commentRangeEnd w:id="64"/>
      <w:r w:rsidR="00242887">
        <w:rPr>
          <w:rStyle w:val="CommentReference"/>
        </w:rPr>
        <w:commentReference w:id="64"/>
      </w:r>
    </w:p>
    <w:p w14:paraId="7536821F" w14:textId="77777777" w:rsidR="00EB0EFE" w:rsidRPr="00EB0EFE" w:rsidRDefault="00EB0EFE" w:rsidP="00EB0EFE">
      <w:pPr>
        <w:spacing w:before="100" w:beforeAutospacing="1" w:after="100" w:afterAutospacing="1" w:line="240" w:lineRule="auto"/>
        <w:outlineLvl w:val="1"/>
        <w:rPr>
          <w:rFonts w:ascii="Times New Roman" w:eastAsia="Times New Roman" w:hAnsi="Times New Roman" w:cs="Times New Roman"/>
          <w:b/>
          <w:bCs/>
          <w:sz w:val="36"/>
          <w:szCs w:val="36"/>
        </w:rPr>
      </w:pPr>
      <w:r w:rsidRPr="00EB0EFE">
        <w:rPr>
          <w:rFonts w:ascii="Times New Roman" w:eastAsia="Times New Roman" w:hAnsi="Times New Roman" w:cs="Times New Roman"/>
          <w:b/>
          <w:bCs/>
          <w:sz w:val="36"/>
          <w:szCs w:val="36"/>
        </w:rPr>
        <w:t>References</w:t>
      </w:r>
    </w:p>
    <w:p w14:paraId="472AC2FE" w14:textId="77777777" w:rsidR="00EB0EFE" w:rsidRPr="00EB0EFE" w:rsidRDefault="00EB0EFE" w:rsidP="00EB0E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Tim Salimans, Jonathan Ho, Xi Chen, Szymon Sidor, Hya Sutskever. Evolution strategies as a scalable alternative to reinforcement learning, 2017.</w:t>
      </w:r>
    </w:p>
    <w:p w14:paraId="4E875B1F" w14:textId="77777777" w:rsidR="00EB0EFE" w:rsidRPr="00EB0EFE" w:rsidRDefault="00EB0EFE" w:rsidP="00EB0E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Wouter Kool, Herke van Hoof, Max Welling. Attention, learn to solve routing problems!, 2019.</w:t>
      </w:r>
    </w:p>
    <w:p w14:paraId="39BF8DBA" w14:textId="77777777" w:rsidR="00EB0EFE" w:rsidRPr="00EB0EFE" w:rsidRDefault="00EB0EFE" w:rsidP="00EB0E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0EFE">
        <w:rPr>
          <w:rFonts w:ascii="Times New Roman" w:eastAsia="Times New Roman" w:hAnsi="Times New Roman" w:cs="Times New Roman"/>
          <w:sz w:val="24"/>
          <w:szCs w:val="24"/>
        </w:rPr>
        <w:t>Hao Lu, Xingwen Zhang * &amp; Shuang Yang. A learning-based iterative method for solving vehicle routing problems, 2020.</w:t>
      </w:r>
    </w:p>
    <w:p w14:paraId="6AA0A372" w14:textId="77777777" w:rsidR="00240D70" w:rsidRDefault="00240D70"/>
    <w:sectPr w:rsidR="00240D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Huang" w:date="2020-11-24T13:21:00Z" w:initials="R">
    <w:p w14:paraId="75A829B5" w14:textId="3D5EBD0F" w:rsidR="003F11B4" w:rsidRDefault="003F11B4">
      <w:pPr>
        <w:pStyle w:val="CommentText"/>
      </w:pPr>
      <w:r>
        <w:rPr>
          <w:rStyle w:val="CommentReference"/>
        </w:rPr>
        <w:annotationRef/>
      </w:r>
      <w:r>
        <w:t xml:space="preserve">While this paper is a large improvement on your initial outline, it stills feels very incomplete, even for </w:t>
      </w:r>
      <w:r w:rsidR="003B5216">
        <w:t>only being the first semester. After reading this paper I’m left with more questions than I had at the beginning.</w:t>
      </w:r>
      <w:r w:rsidR="00D723C4">
        <w:t xml:space="preserve"> This problem gets worse the more I read. Results don’t match Methods, </w:t>
      </w:r>
      <w:r w:rsidR="002B32E2">
        <w:t>parameters are different between text and figures</w:t>
      </w:r>
      <w:r w:rsidR="007D1EBF">
        <w:t>.</w:t>
      </w:r>
      <w:r w:rsidR="003B5216">
        <w:t xml:space="preserve"> Some questions include:</w:t>
      </w:r>
    </w:p>
    <w:p w14:paraId="0BF12B99" w14:textId="77777777" w:rsidR="003B5216" w:rsidRDefault="003B5216" w:rsidP="003B5216">
      <w:pPr>
        <w:pStyle w:val="CommentText"/>
        <w:numPr>
          <w:ilvl w:val="0"/>
          <w:numId w:val="3"/>
        </w:numPr>
      </w:pPr>
      <w:r>
        <w:t xml:space="preserve">What is the scale of the impact </w:t>
      </w:r>
      <w:r w:rsidR="00A04156">
        <w:t>of the problem? Why is this important?</w:t>
      </w:r>
    </w:p>
    <w:p w14:paraId="6DA5DA24" w14:textId="77777777" w:rsidR="00A04156" w:rsidRDefault="00A04156" w:rsidP="003B5216">
      <w:pPr>
        <w:pStyle w:val="CommentText"/>
        <w:numPr>
          <w:ilvl w:val="0"/>
          <w:numId w:val="3"/>
        </w:numPr>
      </w:pPr>
      <w:r>
        <w:t>How did you decide on the parameters you used?</w:t>
      </w:r>
    </w:p>
    <w:p w14:paraId="50722BAE" w14:textId="56497C9D" w:rsidR="00A04156" w:rsidRDefault="003E0D37" w:rsidP="003B5216">
      <w:pPr>
        <w:pStyle w:val="CommentText"/>
        <w:numPr>
          <w:ilvl w:val="0"/>
          <w:numId w:val="3"/>
        </w:numPr>
      </w:pPr>
      <w:r>
        <w:t>I still don’t understand</w:t>
      </w:r>
      <w:r w:rsidR="00567262">
        <w:t xml:space="preserve"> the differences between the baseline model</w:t>
      </w:r>
      <w:r w:rsidR="007D1EBF">
        <w:t>s, how the combinations work, or even how you implemented them.</w:t>
      </w:r>
    </w:p>
    <w:p w14:paraId="4D984C5F" w14:textId="3FC34272" w:rsidR="00287CE2" w:rsidRDefault="00287CE2" w:rsidP="003B5216">
      <w:pPr>
        <w:pStyle w:val="CommentText"/>
        <w:numPr>
          <w:ilvl w:val="0"/>
          <w:numId w:val="3"/>
        </w:numPr>
      </w:pPr>
      <w:r>
        <w:t>How do you plan on improving the baseline models? How will you run TRPO and PPO?</w:t>
      </w:r>
    </w:p>
    <w:p w14:paraId="40D8ED39" w14:textId="7948639D" w:rsidR="00287CE2" w:rsidRDefault="00287CE2" w:rsidP="003B5216">
      <w:pPr>
        <w:pStyle w:val="CommentText"/>
        <w:numPr>
          <w:ilvl w:val="0"/>
          <w:numId w:val="3"/>
        </w:numPr>
      </w:pPr>
      <w:r>
        <w:t>Why would TRPO and PPO improve the solution?</w:t>
      </w:r>
    </w:p>
    <w:p w14:paraId="6922643D" w14:textId="5B9CBC1B" w:rsidR="005900D4" w:rsidRDefault="005900D4" w:rsidP="003B5216">
      <w:pPr>
        <w:pStyle w:val="CommentText"/>
        <w:numPr>
          <w:ilvl w:val="0"/>
          <w:numId w:val="3"/>
        </w:numPr>
      </w:pPr>
      <w:r>
        <w:t>Now that you’ve run your four/five models, what’s next? What have you learned from the baseline models that is going to inform your next steps?</w:t>
      </w:r>
    </w:p>
    <w:p w14:paraId="1BBF281B" w14:textId="77777777" w:rsidR="002D264B" w:rsidRDefault="002D264B" w:rsidP="002D264B">
      <w:pPr>
        <w:pStyle w:val="CommentText"/>
      </w:pPr>
    </w:p>
    <w:p w14:paraId="5326C2C3" w14:textId="65554AA7" w:rsidR="002D264B" w:rsidRDefault="005F5C24" w:rsidP="002D264B">
      <w:pPr>
        <w:pStyle w:val="CommentText"/>
      </w:pPr>
      <w:r>
        <w:t>Additionally, your writing needs to be much more concise</w:t>
      </w:r>
      <w:r w:rsidR="003D589E">
        <w:t xml:space="preserve"> and this makes for wordy and confusing explanations.</w:t>
      </w:r>
      <w:r>
        <w:t xml:space="preserve"> You take three sentences to say what you can in one. </w:t>
      </w:r>
      <w:r w:rsidR="003D589E">
        <w:t xml:space="preserve">I have tried to provide examples of how to condense your writing. </w:t>
      </w:r>
      <w:r w:rsidR="002D264B">
        <w:t xml:space="preserve">I would be happy to meet with you and discuss ways to improve your writing and </w:t>
      </w:r>
      <w:r w:rsidR="00287CE2">
        <w:t xml:space="preserve">paper </w:t>
      </w:r>
      <w:r w:rsidR="002D264B">
        <w:t>structure.</w:t>
      </w:r>
    </w:p>
  </w:comment>
  <w:comment w:id="1" w:author="Ryan Huang" w:date="2020-11-24T12:43:00Z" w:initials="R">
    <w:p w14:paraId="577F7975" w14:textId="35669B75" w:rsidR="00BC1341" w:rsidRDefault="00BC1341">
      <w:pPr>
        <w:pStyle w:val="CommentText"/>
      </w:pPr>
      <w:r>
        <w:rPr>
          <w:rStyle w:val="CommentReference"/>
        </w:rPr>
        <w:annotationRef/>
      </w:r>
      <w:r>
        <w:t>A decent start to the abstract, but you could elaborate a little more. It’s not clear why this problem matters or why anyone might care.</w:t>
      </w:r>
    </w:p>
  </w:comment>
  <w:comment w:id="2" w:author="Ryan Huang" w:date="2020-11-24T12:40:00Z" w:initials="R">
    <w:p w14:paraId="2225F675" w14:textId="0320A9A4" w:rsidR="00EF442A" w:rsidRDefault="00EF442A">
      <w:pPr>
        <w:pStyle w:val="CommentText"/>
      </w:pPr>
      <w:r>
        <w:rPr>
          <w:rStyle w:val="CommentReference"/>
        </w:rPr>
        <w:annotationRef/>
      </w:r>
      <w:r>
        <w:t>What is this?</w:t>
      </w:r>
    </w:p>
  </w:comment>
  <w:comment w:id="7" w:author="Ryan Huang" w:date="2020-11-24T12:46:00Z" w:initials="R">
    <w:p w14:paraId="2ED1A04A" w14:textId="1D9E656A" w:rsidR="008E6269" w:rsidRDefault="008E6269">
      <w:pPr>
        <w:pStyle w:val="CommentText"/>
      </w:pPr>
      <w:r>
        <w:rPr>
          <w:rStyle w:val="CommentReference"/>
        </w:rPr>
        <w:annotationRef/>
      </w:r>
      <w:r>
        <w:t xml:space="preserve">Can you combine your sentences on VRP and CVRP? It’s not clear to me why you need to </w:t>
      </w:r>
      <w:r w:rsidR="00D73AD0">
        <w:t>define each separately if you are only going to be talking about the CVRP</w:t>
      </w:r>
    </w:p>
  </w:comment>
  <w:comment w:id="12" w:author="Ryan Huang" w:date="2020-11-24T12:50:00Z" w:initials="R">
    <w:p w14:paraId="7B51FE16" w14:textId="0E0E45E9" w:rsidR="00934CE7" w:rsidRDefault="00934CE7">
      <w:pPr>
        <w:pStyle w:val="CommentText"/>
      </w:pPr>
      <w:r>
        <w:rPr>
          <w:rStyle w:val="CommentReference"/>
        </w:rPr>
        <w:annotationRef/>
      </w:r>
      <w:r>
        <w:t>This can be written more concisely</w:t>
      </w:r>
    </w:p>
  </w:comment>
  <w:comment w:id="14" w:author="Ryan Huang" w:date="2020-11-24T12:53:00Z" w:initials="R">
    <w:p w14:paraId="7CC7482F" w14:textId="30A13D72" w:rsidR="0071640E" w:rsidRDefault="0071640E">
      <w:pPr>
        <w:pStyle w:val="CommentText"/>
      </w:pPr>
      <w:r>
        <w:rPr>
          <w:rStyle w:val="CommentReference"/>
        </w:rPr>
        <w:annotationRef/>
      </w:r>
      <w:r>
        <w:t xml:space="preserve">See how I re-wrote these sentences? I have just </w:t>
      </w:r>
      <w:r w:rsidR="00486869">
        <w:t>cut the amount of space you used in half.</w:t>
      </w:r>
    </w:p>
  </w:comment>
  <w:comment w:id="27" w:author="Ryan Huang" w:date="2020-11-24T12:55:00Z" w:initials="R">
    <w:p w14:paraId="1D010D5A" w14:textId="42C858B1" w:rsidR="00A73A94" w:rsidRDefault="00A73A94">
      <w:pPr>
        <w:pStyle w:val="CommentText"/>
      </w:pPr>
      <w:r>
        <w:rPr>
          <w:rStyle w:val="CommentReference"/>
        </w:rPr>
        <w:annotationRef/>
      </w:r>
      <w:r>
        <w:t>This should be elaborated more. How much money might Amazon save if they could get even a small boost in optimization. This is your chance to explain why this matters.</w:t>
      </w:r>
    </w:p>
  </w:comment>
  <w:comment w:id="29" w:author="Ryan Huang" w:date="2020-11-24T12:57:00Z" w:initials="R">
    <w:p w14:paraId="1908359C" w14:textId="33D4B92C" w:rsidR="00E568A4" w:rsidRDefault="00E568A4">
      <w:pPr>
        <w:pStyle w:val="CommentText"/>
      </w:pPr>
      <w:r>
        <w:rPr>
          <w:rStyle w:val="CommentReference"/>
        </w:rPr>
        <w:annotationRef/>
      </w:r>
      <w:r>
        <w:t xml:space="preserve">You need to explain in the Introduction how what you are doing is different than </w:t>
      </w:r>
      <w:r w:rsidR="002F4CD6">
        <w:t>what anyone else has done</w:t>
      </w:r>
    </w:p>
  </w:comment>
  <w:comment w:id="30" w:author="Ryan Huang" w:date="2020-11-24T12:58:00Z" w:initials="R">
    <w:p w14:paraId="02D0A062" w14:textId="70B5C2CE" w:rsidR="002F4CD6" w:rsidRDefault="002F4CD6">
      <w:pPr>
        <w:pStyle w:val="CommentText"/>
      </w:pPr>
      <w:r>
        <w:rPr>
          <w:rStyle w:val="CommentReference"/>
        </w:rPr>
        <w:annotationRef/>
      </w:r>
      <w:r>
        <w:t xml:space="preserve">I see that you </w:t>
      </w:r>
      <w:r w:rsidR="00CA3024">
        <w:t xml:space="preserve">mention this below, but this is a good example of how you should re-structure and re-write some of this so it’s more concise and </w:t>
      </w:r>
      <w:r w:rsidR="003776BE">
        <w:t>gets to the point sooner.</w:t>
      </w:r>
    </w:p>
  </w:comment>
  <w:comment w:id="33" w:author="Ryan Huang" w:date="2020-11-24T12:59:00Z" w:initials="R">
    <w:p w14:paraId="44EEFFA0" w14:textId="75D11BF0" w:rsidR="003776BE" w:rsidRDefault="003776BE">
      <w:pPr>
        <w:pStyle w:val="CommentText"/>
      </w:pPr>
      <w:r>
        <w:rPr>
          <w:rStyle w:val="CommentReference"/>
        </w:rPr>
        <w:annotationRef/>
      </w:r>
      <w:r>
        <w:t>How many? I have no idea the size of this data</w:t>
      </w:r>
    </w:p>
  </w:comment>
  <w:comment w:id="37" w:author="Ryan Huang" w:date="2020-11-24T13:01:00Z" w:initials="R">
    <w:p w14:paraId="21A49BD5" w14:textId="437339E7" w:rsidR="001D4411" w:rsidRDefault="001D4411">
      <w:pPr>
        <w:pStyle w:val="CommentText"/>
      </w:pPr>
      <w:r>
        <w:rPr>
          <w:rStyle w:val="CommentReference"/>
        </w:rPr>
        <w:annotationRef/>
      </w:r>
      <w:r>
        <w:t xml:space="preserve">Again, this sentence comes later than it should. </w:t>
      </w:r>
    </w:p>
  </w:comment>
  <w:comment w:id="39" w:author="Ryan Huang" w:date="2020-11-24T13:04:00Z" w:initials="R">
    <w:p w14:paraId="01C60E9B" w14:textId="331F984F" w:rsidR="00200AD0" w:rsidRDefault="00200AD0">
      <w:pPr>
        <w:pStyle w:val="CommentText"/>
      </w:pPr>
      <w:r>
        <w:rPr>
          <w:rStyle w:val="CommentReference"/>
        </w:rPr>
        <w:annotationRef/>
      </w:r>
      <w:r>
        <w:t>Is this different than your Euclidean distance matrix?</w:t>
      </w:r>
    </w:p>
  </w:comment>
  <w:comment w:id="41" w:author="Ryan Huang" w:date="2020-11-24T13:24:00Z" w:initials="R">
    <w:p w14:paraId="7C7B5E11" w14:textId="015F8B08" w:rsidR="003E0D37" w:rsidRDefault="003E0D37">
      <w:pPr>
        <w:pStyle w:val="CommentText"/>
      </w:pPr>
      <w:r>
        <w:rPr>
          <w:rStyle w:val="CommentReference"/>
        </w:rPr>
        <w:annotationRef/>
      </w:r>
      <w:r>
        <w:t xml:space="preserve">What is an </w:t>
      </w:r>
      <w:r w:rsidR="00567262">
        <w:t>attention model? That seems important to know to understand what you are doing.</w:t>
      </w:r>
    </w:p>
  </w:comment>
  <w:comment w:id="40" w:author="Ryan Huang" w:date="2020-11-24T13:06:00Z" w:initials="R">
    <w:p w14:paraId="02CB71CA" w14:textId="65097B37" w:rsidR="00445559" w:rsidRDefault="00445559">
      <w:pPr>
        <w:pStyle w:val="CommentText"/>
      </w:pPr>
      <w:r>
        <w:rPr>
          <w:rStyle w:val="CommentReference"/>
        </w:rPr>
        <w:annotationRef/>
      </w:r>
      <w:r>
        <w:t>This needs to be condensed and placed in the Introduction</w:t>
      </w:r>
      <w:r w:rsidR="00E41457">
        <w:t xml:space="preserve">. </w:t>
      </w:r>
      <w:r w:rsidR="00B31D5D">
        <w:br/>
      </w:r>
      <w:r w:rsidR="00B31D5D">
        <w:br/>
      </w:r>
      <w:r w:rsidR="00E41457">
        <w:t>Additionally</w:t>
      </w:r>
      <w:r w:rsidR="00B31D5D">
        <w:t>,</w:t>
      </w:r>
      <w:r w:rsidR="00E41457">
        <w:t xml:space="preserve"> the structure is strange. You talk about ES before you talk about attention models, but </w:t>
      </w:r>
      <w:r w:rsidR="00B31D5D">
        <w:t xml:space="preserve">in your Methods, you suggest ES is an improvement? </w:t>
      </w:r>
    </w:p>
  </w:comment>
  <w:comment w:id="43" w:author="Ryan Huang" w:date="2020-11-24T13:12:00Z" w:initials="R">
    <w:p w14:paraId="396CD67A" w14:textId="6F3C9BD1" w:rsidR="00BF520B" w:rsidRDefault="00BF520B">
      <w:pPr>
        <w:pStyle w:val="CommentText"/>
      </w:pPr>
      <w:r>
        <w:rPr>
          <w:rStyle w:val="CommentReference"/>
        </w:rPr>
        <w:annotationRef/>
      </w:r>
      <w:r>
        <w:t>You need to explain here how each are dif</w:t>
      </w:r>
      <w:r w:rsidR="00DE33C3">
        <w:t xml:space="preserve">ferent. It seems you do some of that </w:t>
      </w:r>
      <w:r w:rsidR="00D951B2">
        <w:t>in the next paragraph. It may be better to replace this with a table</w:t>
      </w:r>
      <w:r w:rsidR="00F23EF4">
        <w:t>. You can have a column for “Training Methods” to help explain the difference.</w:t>
      </w:r>
    </w:p>
  </w:comment>
  <w:comment w:id="44" w:author="Ryan Huang" w:date="2020-11-24T13:09:00Z" w:initials="R">
    <w:p w14:paraId="140D4482" w14:textId="4EA75B04" w:rsidR="00955161" w:rsidRDefault="00955161">
      <w:pPr>
        <w:pStyle w:val="CommentText"/>
      </w:pPr>
      <w:r>
        <w:rPr>
          <w:rStyle w:val="CommentReference"/>
        </w:rPr>
        <w:annotationRef/>
      </w:r>
      <w:r>
        <w:t xml:space="preserve">You need to explain what you did here. You should not require me to look up the original paper </w:t>
      </w:r>
      <w:r w:rsidR="00715105">
        <w:t>to see what was done. At this point, it’s not clear to me why I should read your paper rather than just read the papers you listed in the “Previous Work”</w:t>
      </w:r>
    </w:p>
  </w:comment>
  <w:comment w:id="45" w:author="Ryan Huang" w:date="2020-11-24T13:08:00Z" w:initials="R">
    <w:p w14:paraId="1DFE0467" w14:textId="4B23C555" w:rsidR="00C676AD" w:rsidRDefault="00C676AD">
      <w:pPr>
        <w:pStyle w:val="CommentText"/>
      </w:pPr>
      <w:r>
        <w:rPr>
          <w:rStyle w:val="CommentReference"/>
        </w:rPr>
        <w:annotationRef/>
      </w:r>
      <w:r>
        <w:t xml:space="preserve">Where are all your plans for </w:t>
      </w:r>
      <w:r w:rsidR="00955161">
        <w:t>improving on the baseline models?</w:t>
      </w:r>
      <w:r w:rsidR="00BE5A60">
        <w:t xml:space="preserve"> How are you going to implement TRPO and PPO?</w:t>
      </w:r>
    </w:p>
  </w:comment>
  <w:comment w:id="46" w:author="Ryan Huang" w:date="2020-11-24T13:16:00Z" w:initials="R">
    <w:p w14:paraId="6DDDED7C" w14:textId="3812706D" w:rsidR="00E25581" w:rsidRDefault="00E25581">
      <w:pPr>
        <w:pStyle w:val="CommentText"/>
      </w:pPr>
      <w:r>
        <w:rPr>
          <w:rStyle w:val="CommentReference"/>
        </w:rPr>
        <w:annotationRef/>
      </w:r>
      <w:r>
        <w:t>This needs to be combined with your methods to be written more cohesively</w:t>
      </w:r>
    </w:p>
  </w:comment>
  <w:comment w:id="47" w:author="Ryan Huang" w:date="2020-11-24T13:15:00Z" w:initials="R">
    <w:p w14:paraId="0FAA3411" w14:textId="49A99725" w:rsidR="00343551" w:rsidRDefault="00343551">
      <w:pPr>
        <w:pStyle w:val="CommentText"/>
      </w:pPr>
      <w:r>
        <w:rPr>
          <w:rStyle w:val="CommentReference"/>
        </w:rPr>
        <w:annotationRef/>
      </w:r>
      <w:r>
        <w:t>Earlier you said 102?</w:t>
      </w:r>
    </w:p>
  </w:comment>
  <w:comment w:id="54" w:author="Ryan Huang" w:date="2020-11-24T13:17:00Z" w:initials="R">
    <w:p w14:paraId="40365030" w14:textId="30061186" w:rsidR="00463404" w:rsidRDefault="00463404">
      <w:pPr>
        <w:pStyle w:val="CommentText"/>
      </w:pPr>
      <w:r>
        <w:rPr>
          <w:rStyle w:val="CommentReference"/>
        </w:rPr>
        <w:annotationRef/>
      </w:r>
      <w:r>
        <w:t>Didn’t you explain this in the Data section?</w:t>
      </w:r>
    </w:p>
  </w:comment>
  <w:comment w:id="57" w:author="Ryan Huang" w:date="2020-11-24T13:18:00Z" w:initials="R">
    <w:p w14:paraId="189523B1" w14:textId="429F627B" w:rsidR="003B31F7" w:rsidRDefault="003B31F7">
      <w:pPr>
        <w:pStyle w:val="CommentText"/>
      </w:pPr>
      <w:r>
        <w:rPr>
          <w:rStyle w:val="CommentReference"/>
        </w:rPr>
        <w:annotationRef/>
      </w:r>
      <w:r>
        <w:t>I don’t understand why you don’t vary this across simulations?</w:t>
      </w:r>
      <w:r w:rsidR="008A0085">
        <w:t xml:space="preserve"> Where</w:t>
      </w:r>
      <w:r w:rsidR="0088116A">
        <w:t xml:space="preserve"> does this come from? What do you mean by “the same measure or scale”?</w:t>
      </w:r>
      <w:r w:rsidR="008A0085">
        <w:t xml:space="preserve"> </w:t>
      </w:r>
      <w:r w:rsidR="007967B2">
        <w:t>Your figure also only shows 11 vehicles?</w:t>
      </w:r>
    </w:p>
  </w:comment>
  <w:comment w:id="59" w:author="Ryan Huang" w:date="2020-11-24T13:31:00Z" w:initials="R">
    <w:p w14:paraId="6671FD22" w14:textId="3C972D3F" w:rsidR="009A768E" w:rsidRDefault="00517AFF">
      <w:pPr>
        <w:pStyle w:val="CommentText"/>
      </w:pPr>
      <w:r>
        <w:rPr>
          <w:rStyle w:val="CommentReference"/>
        </w:rPr>
        <w:annotationRef/>
      </w:r>
      <w:r>
        <w:t xml:space="preserve">Again, I’m confused here. This doesn’t match up with the 4 bullet points you have in Methods. </w:t>
      </w:r>
      <w:r w:rsidR="00112DA3">
        <w:t>Bullets 1 and 3 are attention models,</w:t>
      </w:r>
      <w:r w:rsidR="009A768E">
        <w:t xml:space="preserve"> </w:t>
      </w:r>
      <w:r w:rsidR="00112DA3">
        <w:t xml:space="preserve">and bullets </w:t>
      </w:r>
      <w:r w:rsidR="009A768E">
        <w:t>2 and 4 are L2I right?</w:t>
      </w:r>
    </w:p>
  </w:comment>
  <w:comment w:id="60" w:author="Ryan Huang" w:date="2020-11-24T13:32:00Z" w:initials="R">
    <w:p w14:paraId="0EAF92F2" w14:textId="7256FD07" w:rsidR="009A768E" w:rsidRDefault="009A768E">
      <w:pPr>
        <w:pStyle w:val="CommentText"/>
      </w:pPr>
      <w:r>
        <w:rPr>
          <w:rStyle w:val="CommentReference"/>
        </w:rPr>
        <w:annotationRef/>
      </w:r>
      <w:r>
        <w:t xml:space="preserve">I don’t understand this justification. How does combining the models </w:t>
      </w:r>
      <w:r w:rsidR="00D723C4">
        <w:t>shorten the time span? In fact, how did you even combine the models? That isn’t explained anywhere.</w:t>
      </w:r>
    </w:p>
  </w:comment>
  <w:comment w:id="62" w:author="Ryan Huang" w:date="2020-11-24T13:40:00Z" w:initials="R">
    <w:p w14:paraId="3774948B" w14:textId="00BB79EB" w:rsidR="00F25D70" w:rsidRDefault="00F25D70">
      <w:pPr>
        <w:pStyle w:val="CommentText"/>
      </w:pPr>
      <w:r>
        <w:rPr>
          <w:rStyle w:val="CommentReference"/>
        </w:rPr>
        <w:annotationRef/>
      </w:r>
      <w:r>
        <w:t xml:space="preserve">What I don’t understand is that the solution seems to converge on ~16 as the average </w:t>
      </w:r>
      <w:r w:rsidR="00206D86">
        <w:t xml:space="preserve">tour distance. However, 1) why are you measuring average tour distance when you said the metric </w:t>
      </w:r>
      <w:r w:rsidR="00846599">
        <w:t xml:space="preserve">you were interested in was minimum trip distance and 2) </w:t>
      </w:r>
      <w:r w:rsidR="00AF7E7C">
        <w:t>both the L2I and the attention + L2I found solutions that dipped below 16 for average tour distance, why isn’t that a more optimal solution?</w:t>
      </w:r>
    </w:p>
  </w:comment>
  <w:comment w:id="63" w:author="Ryan Huang" w:date="2020-11-24T13:47:00Z" w:initials="R">
    <w:p w14:paraId="56A07681" w14:textId="6CC1D69E" w:rsidR="00451911" w:rsidRDefault="00451911">
      <w:pPr>
        <w:pStyle w:val="CommentText"/>
      </w:pPr>
      <w:r>
        <w:rPr>
          <w:rStyle w:val="CommentReference"/>
        </w:rPr>
        <w:annotationRef/>
      </w:r>
      <w:r>
        <w:t>I though</w:t>
      </w:r>
      <w:r w:rsidR="005F2405">
        <w:t>t</w:t>
      </w:r>
      <w:r>
        <w:t xml:space="preserve"> the important </w:t>
      </w:r>
      <w:r w:rsidR="00242887">
        <w:t>thing was that ES was supposed to reduce training time. You don’t talk about time at all here.</w:t>
      </w:r>
    </w:p>
  </w:comment>
  <w:comment w:id="64" w:author="Ryan Huang" w:date="2020-11-24T13:47:00Z" w:initials="R">
    <w:p w14:paraId="47434C12" w14:textId="5B15B5F0" w:rsidR="00242887" w:rsidRDefault="00242887">
      <w:pPr>
        <w:pStyle w:val="CommentText"/>
      </w:pPr>
      <w:r>
        <w:rPr>
          <w:rStyle w:val="CommentReference"/>
        </w:rPr>
        <w:annotationRef/>
      </w:r>
      <w:r>
        <w:t xml:space="preserve">You have nothing written here, but you </w:t>
      </w:r>
      <w:r w:rsidR="006919DD">
        <w:t xml:space="preserve">have points that </w:t>
      </w:r>
      <w:r w:rsidR="00262E9B">
        <w:t>you are able to discuss and should</w:t>
      </w:r>
      <w:r w:rsidR="006919DD">
        <w:t xml:space="preserve">. Does ES improve model training or accuracy? </w:t>
      </w:r>
      <w:r w:rsidR="00262E9B">
        <w:t>Why would one model perform worse with ES? What do the differences in model performance mean for solving the problem? How would one apply these models to real world applications?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26C2C3" w15:done="0"/>
  <w15:commentEx w15:paraId="577F7975" w15:done="0"/>
  <w15:commentEx w15:paraId="2225F675" w15:done="0"/>
  <w15:commentEx w15:paraId="2ED1A04A" w15:done="0"/>
  <w15:commentEx w15:paraId="7B51FE16" w15:done="0"/>
  <w15:commentEx w15:paraId="7CC7482F" w15:done="0"/>
  <w15:commentEx w15:paraId="1D010D5A" w15:done="0"/>
  <w15:commentEx w15:paraId="1908359C" w15:done="0"/>
  <w15:commentEx w15:paraId="02D0A062" w15:paraIdParent="1908359C" w15:done="0"/>
  <w15:commentEx w15:paraId="44EEFFA0" w15:done="0"/>
  <w15:commentEx w15:paraId="21A49BD5" w15:done="0"/>
  <w15:commentEx w15:paraId="01C60E9B" w15:done="0"/>
  <w15:commentEx w15:paraId="7C7B5E11" w15:done="0"/>
  <w15:commentEx w15:paraId="02CB71CA" w15:done="0"/>
  <w15:commentEx w15:paraId="396CD67A" w15:done="0"/>
  <w15:commentEx w15:paraId="140D4482" w15:done="0"/>
  <w15:commentEx w15:paraId="1DFE0467" w15:done="0"/>
  <w15:commentEx w15:paraId="6DDDED7C" w15:done="0"/>
  <w15:commentEx w15:paraId="0FAA3411" w15:done="0"/>
  <w15:commentEx w15:paraId="40365030" w15:done="0"/>
  <w15:commentEx w15:paraId="189523B1" w15:done="0"/>
  <w15:commentEx w15:paraId="6671FD22" w15:done="0"/>
  <w15:commentEx w15:paraId="0EAF92F2" w15:done="0"/>
  <w15:commentEx w15:paraId="3774948B" w15:done="0"/>
  <w15:commentEx w15:paraId="56A07681" w15:done="0"/>
  <w15:commentEx w15:paraId="47434C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8753" w16cex:dateUtc="2020-11-24T18:21:00Z"/>
  <w16cex:commentExtensible w16cex:durableId="23677E6A" w16cex:dateUtc="2020-11-24T17:43:00Z"/>
  <w16cex:commentExtensible w16cex:durableId="23677DC8" w16cex:dateUtc="2020-11-24T17:40:00Z"/>
  <w16cex:commentExtensible w16cex:durableId="23677F37" w16cex:dateUtc="2020-11-24T17:46:00Z"/>
  <w16cex:commentExtensible w16cex:durableId="23678009" w16cex:dateUtc="2020-11-24T17:50:00Z"/>
  <w16cex:commentExtensible w16cex:durableId="236780D2" w16cex:dateUtc="2020-11-24T17:53:00Z"/>
  <w16cex:commentExtensible w16cex:durableId="23678131" w16cex:dateUtc="2020-11-24T17:55:00Z"/>
  <w16cex:commentExtensible w16cex:durableId="236781B9" w16cex:dateUtc="2020-11-24T17:57:00Z"/>
  <w16cex:commentExtensible w16cex:durableId="23678200" w16cex:dateUtc="2020-11-24T17:58:00Z"/>
  <w16cex:commentExtensible w16cex:durableId="2367824D" w16cex:dateUtc="2020-11-24T17:59:00Z"/>
  <w16cex:commentExtensible w16cex:durableId="236782C4" w16cex:dateUtc="2020-11-24T18:01:00Z"/>
  <w16cex:commentExtensible w16cex:durableId="23678375" w16cex:dateUtc="2020-11-24T18:04:00Z"/>
  <w16cex:commentExtensible w16cex:durableId="236787FB" w16cex:dateUtc="2020-11-24T18:24:00Z"/>
  <w16cex:commentExtensible w16cex:durableId="236783C1" w16cex:dateUtc="2020-11-24T18:06:00Z"/>
  <w16cex:commentExtensible w16cex:durableId="2367852E" w16cex:dateUtc="2020-11-24T18:12:00Z"/>
  <w16cex:commentExtensible w16cex:durableId="2367846F" w16cex:dateUtc="2020-11-24T18:09:00Z"/>
  <w16cex:commentExtensible w16cex:durableId="2367843D" w16cex:dateUtc="2020-11-24T18:08:00Z"/>
  <w16cex:commentExtensible w16cex:durableId="23678636" w16cex:dateUtc="2020-11-24T18:16:00Z"/>
  <w16cex:commentExtensible w16cex:durableId="236785FA" w16cex:dateUtc="2020-11-24T18:15:00Z"/>
  <w16cex:commentExtensible w16cex:durableId="23678686" w16cex:dateUtc="2020-11-24T18:17:00Z"/>
  <w16cex:commentExtensible w16cex:durableId="236786AA" w16cex:dateUtc="2020-11-24T18:18:00Z"/>
  <w16cex:commentExtensible w16cex:durableId="236789B4" w16cex:dateUtc="2020-11-24T18:31:00Z"/>
  <w16cex:commentExtensible w16cex:durableId="23678A02" w16cex:dateUtc="2020-11-24T18:32:00Z"/>
  <w16cex:commentExtensible w16cex:durableId="23678BDD" w16cex:dateUtc="2020-11-24T18:40:00Z"/>
  <w16cex:commentExtensible w16cex:durableId="23678D55" w16cex:dateUtc="2020-11-24T18:47:00Z"/>
  <w16cex:commentExtensible w16cex:durableId="23678D82" w16cex:dateUtc="2020-11-24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26C2C3" w16cid:durableId="23678753"/>
  <w16cid:commentId w16cid:paraId="577F7975" w16cid:durableId="23677E6A"/>
  <w16cid:commentId w16cid:paraId="2225F675" w16cid:durableId="23677DC8"/>
  <w16cid:commentId w16cid:paraId="2ED1A04A" w16cid:durableId="23677F37"/>
  <w16cid:commentId w16cid:paraId="7B51FE16" w16cid:durableId="23678009"/>
  <w16cid:commentId w16cid:paraId="7CC7482F" w16cid:durableId="236780D2"/>
  <w16cid:commentId w16cid:paraId="1D010D5A" w16cid:durableId="23678131"/>
  <w16cid:commentId w16cid:paraId="1908359C" w16cid:durableId="236781B9"/>
  <w16cid:commentId w16cid:paraId="02D0A062" w16cid:durableId="23678200"/>
  <w16cid:commentId w16cid:paraId="44EEFFA0" w16cid:durableId="2367824D"/>
  <w16cid:commentId w16cid:paraId="21A49BD5" w16cid:durableId="236782C4"/>
  <w16cid:commentId w16cid:paraId="01C60E9B" w16cid:durableId="23678375"/>
  <w16cid:commentId w16cid:paraId="7C7B5E11" w16cid:durableId="236787FB"/>
  <w16cid:commentId w16cid:paraId="02CB71CA" w16cid:durableId="236783C1"/>
  <w16cid:commentId w16cid:paraId="396CD67A" w16cid:durableId="2367852E"/>
  <w16cid:commentId w16cid:paraId="140D4482" w16cid:durableId="2367846F"/>
  <w16cid:commentId w16cid:paraId="1DFE0467" w16cid:durableId="2367843D"/>
  <w16cid:commentId w16cid:paraId="6DDDED7C" w16cid:durableId="23678636"/>
  <w16cid:commentId w16cid:paraId="0FAA3411" w16cid:durableId="236785FA"/>
  <w16cid:commentId w16cid:paraId="40365030" w16cid:durableId="23678686"/>
  <w16cid:commentId w16cid:paraId="189523B1" w16cid:durableId="236786AA"/>
  <w16cid:commentId w16cid:paraId="6671FD22" w16cid:durableId="236789B4"/>
  <w16cid:commentId w16cid:paraId="0EAF92F2" w16cid:durableId="23678A02"/>
  <w16cid:commentId w16cid:paraId="3774948B" w16cid:durableId="23678BDD"/>
  <w16cid:commentId w16cid:paraId="56A07681" w16cid:durableId="23678D55"/>
  <w16cid:commentId w16cid:paraId="47434C12" w16cid:durableId="23678D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58C1"/>
    <w:multiLevelType w:val="hybridMultilevel"/>
    <w:tmpl w:val="6D32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76029"/>
    <w:multiLevelType w:val="multilevel"/>
    <w:tmpl w:val="9866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F25BB"/>
    <w:multiLevelType w:val="multilevel"/>
    <w:tmpl w:val="8630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Huang">
    <w15:presenceInfo w15:providerId="None" w15:userId="Ry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FE"/>
    <w:rsid w:val="00077221"/>
    <w:rsid w:val="000958F6"/>
    <w:rsid w:val="00101CD0"/>
    <w:rsid w:val="0011203C"/>
    <w:rsid w:val="00112DA3"/>
    <w:rsid w:val="001A1774"/>
    <w:rsid w:val="001D4411"/>
    <w:rsid w:val="00200AD0"/>
    <w:rsid w:val="00206D86"/>
    <w:rsid w:val="00240D70"/>
    <w:rsid w:val="00242887"/>
    <w:rsid w:val="00262E9B"/>
    <w:rsid w:val="00287CE2"/>
    <w:rsid w:val="002B32E2"/>
    <w:rsid w:val="002D264B"/>
    <w:rsid w:val="002F4CD6"/>
    <w:rsid w:val="00343551"/>
    <w:rsid w:val="003772A4"/>
    <w:rsid w:val="003776BE"/>
    <w:rsid w:val="003810F4"/>
    <w:rsid w:val="003B31F7"/>
    <w:rsid w:val="003B5216"/>
    <w:rsid w:val="003D589E"/>
    <w:rsid w:val="003E0D37"/>
    <w:rsid w:val="003F11B4"/>
    <w:rsid w:val="00445559"/>
    <w:rsid w:val="00451911"/>
    <w:rsid w:val="00463404"/>
    <w:rsid w:val="00471BDE"/>
    <w:rsid w:val="00486869"/>
    <w:rsid w:val="00517AFF"/>
    <w:rsid w:val="00567262"/>
    <w:rsid w:val="005900D4"/>
    <w:rsid w:val="005B3874"/>
    <w:rsid w:val="005F2405"/>
    <w:rsid w:val="005F5C24"/>
    <w:rsid w:val="0061097F"/>
    <w:rsid w:val="006919DD"/>
    <w:rsid w:val="00715105"/>
    <w:rsid w:val="0071640E"/>
    <w:rsid w:val="007967B2"/>
    <w:rsid w:val="007D1EBF"/>
    <w:rsid w:val="00806D23"/>
    <w:rsid w:val="0081292B"/>
    <w:rsid w:val="00846599"/>
    <w:rsid w:val="0088116A"/>
    <w:rsid w:val="008A0085"/>
    <w:rsid w:val="008E6269"/>
    <w:rsid w:val="008F518E"/>
    <w:rsid w:val="00934CE7"/>
    <w:rsid w:val="00955161"/>
    <w:rsid w:val="009A768E"/>
    <w:rsid w:val="009C038E"/>
    <w:rsid w:val="009E1330"/>
    <w:rsid w:val="00A04156"/>
    <w:rsid w:val="00A73A94"/>
    <w:rsid w:val="00AE5FA1"/>
    <w:rsid w:val="00AF25E2"/>
    <w:rsid w:val="00AF7E7C"/>
    <w:rsid w:val="00B31D5D"/>
    <w:rsid w:val="00BA23A5"/>
    <w:rsid w:val="00BC1341"/>
    <w:rsid w:val="00BE5A60"/>
    <w:rsid w:val="00BF520B"/>
    <w:rsid w:val="00C05DDE"/>
    <w:rsid w:val="00C62B46"/>
    <w:rsid w:val="00C676AD"/>
    <w:rsid w:val="00C67B39"/>
    <w:rsid w:val="00CA3024"/>
    <w:rsid w:val="00CC55D3"/>
    <w:rsid w:val="00D149C1"/>
    <w:rsid w:val="00D723C4"/>
    <w:rsid w:val="00D73AD0"/>
    <w:rsid w:val="00D951B2"/>
    <w:rsid w:val="00DC4E46"/>
    <w:rsid w:val="00DE33C3"/>
    <w:rsid w:val="00E25581"/>
    <w:rsid w:val="00E41457"/>
    <w:rsid w:val="00E568A4"/>
    <w:rsid w:val="00EB0EFE"/>
    <w:rsid w:val="00EF442A"/>
    <w:rsid w:val="00F23EF4"/>
    <w:rsid w:val="00F25D70"/>
    <w:rsid w:val="00F5273C"/>
    <w:rsid w:val="00F73B20"/>
    <w:rsid w:val="00FD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FF14"/>
  <w15:chartTrackingRefBased/>
  <w15:docId w15:val="{4B77B8F1-4625-4DAE-ACB7-F893B17B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0E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0E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0E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0E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0E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0E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EFE"/>
    <w:rPr>
      <w:b/>
      <w:bCs/>
    </w:rPr>
  </w:style>
  <w:style w:type="character" w:styleId="CommentReference">
    <w:name w:val="annotation reference"/>
    <w:basedOn w:val="DefaultParagraphFont"/>
    <w:uiPriority w:val="99"/>
    <w:semiHidden/>
    <w:unhideWhenUsed/>
    <w:rsid w:val="00EF442A"/>
    <w:rPr>
      <w:sz w:val="16"/>
      <w:szCs w:val="16"/>
    </w:rPr>
  </w:style>
  <w:style w:type="paragraph" w:styleId="CommentText">
    <w:name w:val="annotation text"/>
    <w:basedOn w:val="Normal"/>
    <w:link w:val="CommentTextChar"/>
    <w:uiPriority w:val="99"/>
    <w:semiHidden/>
    <w:unhideWhenUsed/>
    <w:rsid w:val="00EF442A"/>
    <w:pPr>
      <w:spacing w:line="240" w:lineRule="auto"/>
    </w:pPr>
    <w:rPr>
      <w:sz w:val="20"/>
      <w:szCs w:val="20"/>
    </w:rPr>
  </w:style>
  <w:style w:type="character" w:customStyle="1" w:styleId="CommentTextChar">
    <w:name w:val="Comment Text Char"/>
    <w:basedOn w:val="DefaultParagraphFont"/>
    <w:link w:val="CommentText"/>
    <w:uiPriority w:val="99"/>
    <w:semiHidden/>
    <w:rsid w:val="00EF442A"/>
    <w:rPr>
      <w:sz w:val="20"/>
      <w:szCs w:val="20"/>
    </w:rPr>
  </w:style>
  <w:style w:type="paragraph" w:styleId="CommentSubject">
    <w:name w:val="annotation subject"/>
    <w:basedOn w:val="CommentText"/>
    <w:next w:val="CommentText"/>
    <w:link w:val="CommentSubjectChar"/>
    <w:uiPriority w:val="99"/>
    <w:semiHidden/>
    <w:unhideWhenUsed/>
    <w:rsid w:val="00EF442A"/>
    <w:rPr>
      <w:b/>
      <w:bCs/>
    </w:rPr>
  </w:style>
  <w:style w:type="character" w:customStyle="1" w:styleId="CommentSubjectChar">
    <w:name w:val="Comment Subject Char"/>
    <w:basedOn w:val="CommentTextChar"/>
    <w:link w:val="CommentSubject"/>
    <w:uiPriority w:val="99"/>
    <w:semiHidden/>
    <w:rsid w:val="00EF442A"/>
    <w:rPr>
      <w:b/>
      <w:bCs/>
      <w:sz w:val="20"/>
      <w:szCs w:val="20"/>
    </w:rPr>
  </w:style>
  <w:style w:type="paragraph" w:styleId="BalloonText">
    <w:name w:val="Balloon Text"/>
    <w:basedOn w:val="Normal"/>
    <w:link w:val="BalloonTextChar"/>
    <w:uiPriority w:val="99"/>
    <w:semiHidden/>
    <w:unhideWhenUsed/>
    <w:rsid w:val="00EF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56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lab.oit.duke.edu/duke-mids/workingprojectrepositories/2020-2021/vehicle-routing/-/raw/66d22c301389dd1ffe79a7be9357451bf9d1ea08/Images/Screen_Shot_2020-10-25_at_6.41.38_PM.p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lab.oit.duke.edu/duke-mids/workingprojectrepositories/2020-2021/vehicle-routing/-/raw/master/01-data/01-paper-resources/training-1.png"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lab.oit.duke.edu/duke-mids/workingprojectrepositories/2020-2021/vehicle-routing/-/raw/master/01-data/01-paper-resources/cvrp-solution.png" TargetMode="External"/><Relationship Id="rId4" Type="http://schemas.openxmlformats.org/officeDocument/2006/relationships/webSettings" Target="webSettings.xml"/><Relationship Id="rId9" Type="http://schemas.openxmlformats.org/officeDocument/2006/relationships/hyperlink" Target="https://gitlab.oit.duke.edu/duke-mids/workingprojectrepositories/2020-2021/vehicle-routing/-/raw/master/01-data/01-paper-resources/data.pn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Huang</dc:creator>
  <cp:keywords/>
  <dc:description/>
  <cp:lastModifiedBy>Ryan Huang</cp:lastModifiedBy>
  <cp:revision>77</cp:revision>
  <dcterms:created xsi:type="dcterms:W3CDTF">2020-11-24T17:39:00Z</dcterms:created>
  <dcterms:modified xsi:type="dcterms:W3CDTF">2020-11-25T22:24:00Z</dcterms:modified>
</cp:coreProperties>
</file>