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72DD" w14:textId="77777777" w:rsidR="00CB767E" w:rsidRPr="00CB767E" w:rsidRDefault="00CB767E" w:rsidP="00CB767E">
      <w:pPr>
        <w:spacing w:before="100" w:beforeAutospacing="1" w:after="100" w:afterAutospacing="1" w:line="240" w:lineRule="auto"/>
        <w:outlineLvl w:val="0"/>
        <w:rPr>
          <w:rFonts w:ascii="Times New Roman" w:eastAsia="Times New Roman" w:hAnsi="Times New Roman" w:cs="Times New Roman"/>
          <w:b/>
          <w:bCs/>
          <w:kern w:val="36"/>
          <w:sz w:val="48"/>
          <w:szCs w:val="48"/>
        </w:rPr>
      </w:pPr>
      <w:commentRangeStart w:id="0"/>
      <w:r w:rsidRPr="00CB767E">
        <w:rPr>
          <w:rFonts w:ascii="Times New Roman" w:eastAsia="Times New Roman" w:hAnsi="Times New Roman" w:cs="Times New Roman"/>
          <w:b/>
          <w:bCs/>
          <w:kern w:val="36"/>
          <w:sz w:val="48"/>
          <w:szCs w:val="48"/>
        </w:rPr>
        <w:t>Paper outline</w:t>
      </w:r>
      <w:commentRangeEnd w:id="0"/>
      <w:r w:rsidR="009D6179">
        <w:rPr>
          <w:rStyle w:val="CommentReference"/>
        </w:rPr>
        <w:commentReference w:id="0"/>
      </w:r>
    </w:p>
    <w:p w14:paraId="1AD4857E"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b/>
          <w:bCs/>
          <w:sz w:val="24"/>
          <w:szCs w:val="24"/>
        </w:rPr>
        <w:t>Working Title:</w:t>
      </w:r>
      <w:r w:rsidRPr="00CB767E">
        <w:rPr>
          <w:rFonts w:ascii="Times New Roman" w:eastAsia="Times New Roman" w:hAnsi="Times New Roman" w:cs="Times New Roman"/>
          <w:sz w:val="24"/>
          <w:szCs w:val="24"/>
        </w:rPr>
        <w:t xml:space="preserve"> Capacitated Vehicle Routing Problem (CVRP)</w:t>
      </w:r>
    </w:p>
    <w:p w14:paraId="6611FA54"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b/>
          <w:bCs/>
          <w:sz w:val="24"/>
          <w:szCs w:val="24"/>
        </w:rPr>
        <w:t>Authors:</w:t>
      </w:r>
      <w:r w:rsidRPr="00CB767E">
        <w:rPr>
          <w:rFonts w:ascii="Times New Roman" w:eastAsia="Times New Roman" w:hAnsi="Times New Roman" w:cs="Times New Roman"/>
          <w:sz w:val="24"/>
          <w:szCs w:val="24"/>
        </w:rPr>
        <w:t xml:space="preserve"> Amandeep </w:t>
      </w:r>
      <w:proofErr w:type="spellStart"/>
      <w:r w:rsidRPr="00CB767E">
        <w:rPr>
          <w:rFonts w:ascii="Times New Roman" w:eastAsia="Times New Roman" w:hAnsi="Times New Roman" w:cs="Times New Roman"/>
          <w:sz w:val="24"/>
          <w:szCs w:val="24"/>
        </w:rPr>
        <w:t>Rathee</w:t>
      </w:r>
      <w:proofErr w:type="spellEnd"/>
      <w:r w:rsidRPr="00CB767E">
        <w:rPr>
          <w:rFonts w:ascii="Times New Roman" w:eastAsia="Times New Roman" w:hAnsi="Times New Roman" w:cs="Times New Roman"/>
          <w:sz w:val="24"/>
          <w:szCs w:val="24"/>
        </w:rPr>
        <w:t xml:space="preserve">, Ronald Tinashe </w:t>
      </w:r>
      <w:proofErr w:type="spellStart"/>
      <w:r w:rsidRPr="00CB767E">
        <w:rPr>
          <w:rFonts w:ascii="Times New Roman" w:eastAsia="Times New Roman" w:hAnsi="Times New Roman" w:cs="Times New Roman"/>
          <w:sz w:val="24"/>
          <w:szCs w:val="24"/>
        </w:rPr>
        <w:t>Nhondova</w:t>
      </w:r>
      <w:proofErr w:type="spellEnd"/>
      <w:r w:rsidRPr="00CB767E">
        <w:rPr>
          <w:rFonts w:ascii="Times New Roman" w:eastAsia="Times New Roman" w:hAnsi="Times New Roman" w:cs="Times New Roman"/>
          <w:sz w:val="24"/>
          <w:szCs w:val="24"/>
        </w:rPr>
        <w:t xml:space="preserve">, Tzu-Chun </w:t>
      </w:r>
      <w:commentRangeStart w:id="1"/>
      <w:r w:rsidRPr="00CB767E">
        <w:rPr>
          <w:rFonts w:ascii="Times New Roman" w:eastAsia="Times New Roman" w:hAnsi="Times New Roman" w:cs="Times New Roman"/>
          <w:sz w:val="24"/>
          <w:szCs w:val="24"/>
        </w:rPr>
        <w:t>Hsieh</w:t>
      </w:r>
      <w:commentRangeEnd w:id="1"/>
      <w:r w:rsidR="00AE72E0">
        <w:rPr>
          <w:rStyle w:val="CommentReference"/>
        </w:rPr>
        <w:commentReference w:id="1"/>
      </w:r>
    </w:p>
    <w:p w14:paraId="5ABD5443"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b/>
          <w:bCs/>
          <w:sz w:val="24"/>
          <w:szCs w:val="24"/>
        </w:rPr>
        <w:t>Hypothesis/Goal/Aim:</w:t>
      </w:r>
      <w:r w:rsidRPr="00CB767E">
        <w:rPr>
          <w:rFonts w:ascii="Times New Roman" w:eastAsia="Times New Roman" w:hAnsi="Times New Roman" w:cs="Times New Roman"/>
          <w:sz w:val="24"/>
          <w:szCs w:val="24"/>
        </w:rPr>
        <w:t xml:space="preserve"> Construct a new RL algorithm that achieves higher performance/uses less computational resources/takes less training time compared to existing methods that solves CVRP.</w:t>
      </w:r>
    </w:p>
    <w:p w14:paraId="2C566FD3"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commentRangeStart w:id="2"/>
      <w:r w:rsidRPr="00CB767E">
        <w:rPr>
          <w:rFonts w:ascii="Times New Roman" w:eastAsia="Times New Roman" w:hAnsi="Times New Roman" w:cs="Times New Roman"/>
          <w:b/>
          <w:bCs/>
          <w:sz w:val="24"/>
          <w:szCs w:val="24"/>
        </w:rPr>
        <w:t>Objectives with (short, one-sentence) justification:</w:t>
      </w:r>
      <w:r w:rsidRPr="00CB767E">
        <w:rPr>
          <w:rFonts w:ascii="Times New Roman" w:eastAsia="Times New Roman" w:hAnsi="Times New Roman" w:cs="Times New Roman"/>
          <w:sz w:val="24"/>
          <w:szCs w:val="24"/>
        </w:rPr>
        <w:t xml:space="preserve"> (Should serve to revisit/update your story board)</w:t>
      </w:r>
      <w:commentRangeEnd w:id="2"/>
      <w:r w:rsidR="00AE72E0">
        <w:rPr>
          <w:rStyle w:val="CommentReference"/>
        </w:rPr>
        <w:commentReference w:id="2"/>
      </w:r>
    </w:p>
    <w:p w14:paraId="0B0CB132"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commentRangeStart w:id="3"/>
      <w:r w:rsidRPr="00CB767E">
        <w:rPr>
          <w:rFonts w:ascii="Times New Roman" w:eastAsia="Times New Roman" w:hAnsi="Times New Roman" w:cs="Times New Roman"/>
          <w:b/>
          <w:bCs/>
          <w:sz w:val="24"/>
          <w:szCs w:val="24"/>
        </w:rPr>
        <w:t>Audience</w:t>
      </w:r>
      <w:commentRangeEnd w:id="3"/>
      <w:r w:rsidR="00AE72E0">
        <w:rPr>
          <w:rStyle w:val="CommentReference"/>
        </w:rPr>
        <w:commentReference w:id="3"/>
      </w:r>
      <w:r w:rsidRPr="00CB767E">
        <w:rPr>
          <w:rFonts w:ascii="Times New Roman" w:eastAsia="Times New Roman" w:hAnsi="Times New Roman" w:cs="Times New Roman"/>
          <w:b/>
          <w:bCs/>
          <w:sz w:val="24"/>
          <w:szCs w:val="24"/>
        </w:rPr>
        <w:t>:</w:t>
      </w:r>
    </w:p>
    <w:p w14:paraId="00F67FD8"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b/>
          <w:bCs/>
          <w:sz w:val="24"/>
          <w:szCs w:val="24"/>
        </w:rPr>
        <w:t>Style:</w:t>
      </w:r>
      <w:r w:rsidRPr="00CB767E">
        <w:rPr>
          <w:rFonts w:ascii="Times New Roman" w:eastAsia="Times New Roman" w:hAnsi="Times New Roman" w:cs="Times New Roman"/>
          <w:sz w:val="24"/>
          <w:szCs w:val="24"/>
        </w:rPr>
        <w:t xml:space="preserve"> Academic paper</w:t>
      </w:r>
    </w:p>
    <w:p w14:paraId="0B93292F" w14:textId="77777777" w:rsidR="00CB767E" w:rsidRPr="00CB767E" w:rsidRDefault="00CB767E" w:rsidP="00CB767E">
      <w:pPr>
        <w:spacing w:before="100" w:beforeAutospacing="1" w:after="100" w:afterAutospacing="1" w:line="240" w:lineRule="auto"/>
        <w:outlineLvl w:val="1"/>
        <w:rPr>
          <w:rFonts w:ascii="Times New Roman" w:eastAsia="Times New Roman" w:hAnsi="Times New Roman" w:cs="Times New Roman"/>
          <w:b/>
          <w:bCs/>
          <w:sz w:val="36"/>
          <w:szCs w:val="36"/>
        </w:rPr>
      </w:pPr>
      <w:r w:rsidRPr="00CB767E">
        <w:rPr>
          <w:rFonts w:ascii="Times New Roman" w:eastAsia="Times New Roman" w:hAnsi="Times New Roman" w:cs="Times New Roman"/>
          <w:b/>
          <w:bCs/>
          <w:sz w:val="36"/>
          <w:szCs w:val="36"/>
        </w:rPr>
        <w:t>Introduction</w:t>
      </w:r>
    </w:p>
    <w:p w14:paraId="279FADE5"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commentRangeStart w:id="4"/>
      <w:r w:rsidRPr="00CB767E">
        <w:rPr>
          <w:rFonts w:ascii="Times New Roman" w:eastAsia="Times New Roman" w:hAnsi="Times New Roman" w:cs="Times New Roman"/>
          <w:sz w:val="24"/>
          <w:szCs w:val="24"/>
        </w:rPr>
        <w:t xml:space="preserve">The goal in the CVRP is to find optimal routes for multiple vehicles visiting a set of locations. </w:t>
      </w:r>
      <w:commentRangeEnd w:id="4"/>
      <w:r w:rsidR="00AE72E0">
        <w:rPr>
          <w:rStyle w:val="CommentReference"/>
        </w:rPr>
        <w:commentReference w:id="4"/>
      </w:r>
      <w:commentRangeStart w:id="5"/>
      <w:r w:rsidRPr="00CB767E">
        <w:rPr>
          <w:rFonts w:ascii="Times New Roman" w:eastAsia="Times New Roman" w:hAnsi="Times New Roman" w:cs="Times New Roman"/>
          <w:sz w:val="24"/>
          <w:szCs w:val="24"/>
        </w:rPr>
        <w:t xml:space="preserve">This is a comm </w:t>
      </w:r>
      <w:commentRangeEnd w:id="5"/>
      <w:r w:rsidR="00AE72E0">
        <w:rPr>
          <w:rStyle w:val="CommentReference"/>
        </w:rPr>
        <w:commentReference w:id="5"/>
      </w:r>
      <w:r w:rsidRPr="00CB767E">
        <w:rPr>
          <w:rFonts w:ascii="Times New Roman" w:eastAsia="Times New Roman" w:hAnsi="Times New Roman" w:cs="Times New Roman"/>
          <w:sz w:val="24"/>
          <w:szCs w:val="24"/>
        </w:rPr>
        <w:t>When we have a single vehicle, the problem reduces to a traveling salesman problem (TSP). The optimal solution could mean either minimizing the time, distance, or a combination of both while visiting all the locations in the route. Each location is visited only once, by only one vehicle, and each vehicle has a limited capacity. The problem also could have a time constraint where each location must be visited within a certain amount of time.</w:t>
      </w:r>
    </w:p>
    <w:p w14:paraId="33DEE38D"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sz w:val="24"/>
          <w:szCs w:val="24"/>
        </w:rPr>
        <w:t>There are various ways to solve CVRP. A naive way is to do a combinatorial search over the search space and choose the path that minimizes the objective (distance or time). However, the problem grows exponentially as the number of nodes and vehicles increase and quickly becomes infeasible to be solved by this naive approach. We will use reinforcement learning (RL) to try to solve CVRP since other conventional approaches such as dynamic programming have struggled to find a solution when the size of the problem gets realistic.</w:t>
      </w:r>
    </w:p>
    <w:p w14:paraId="08CC60A5" w14:textId="77777777" w:rsidR="00CB767E" w:rsidRPr="00CB767E" w:rsidRDefault="00CB767E" w:rsidP="00CB767E">
      <w:pPr>
        <w:spacing w:before="100" w:beforeAutospacing="1" w:after="100" w:afterAutospacing="1" w:line="240" w:lineRule="auto"/>
        <w:outlineLvl w:val="1"/>
        <w:rPr>
          <w:rFonts w:ascii="Times New Roman" w:eastAsia="Times New Roman" w:hAnsi="Times New Roman" w:cs="Times New Roman"/>
          <w:b/>
          <w:bCs/>
          <w:sz w:val="36"/>
          <w:szCs w:val="36"/>
        </w:rPr>
      </w:pPr>
      <w:r w:rsidRPr="00CB767E">
        <w:rPr>
          <w:rFonts w:ascii="Times New Roman" w:eastAsia="Times New Roman" w:hAnsi="Times New Roman" w:cs="Times New Roman"/>
          <w:b/>
          <w:bCs/>
          <w:sz w:val="36"/>
          <w:szCs w:val="36"/>
        </w:rPr>
        <w:t>Previous work</w:t>
      </w:r>
    </w:p>
    <w:p w14:paraId="23A44F8E" w14:textId="0AE10E56"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del w:id="6" w:author="Ryan Huang" w:date="2020-10-26T15:00:00Z">
        <w:r w:rsidRPr="00CB767E" w:rsidDel="00AE72E0">
          <w:rPr>
            <w:rFonts w:ascii="Times New Roman" w:eastAsia="Times New Roman" w:hAnsi="Times New Roman" w:cs="Times New Roman"/>
            <w:sz w:val="24"/>
            <w:szCs w:val="24"/>
          </w:rPr>
          <w:delText>In recent years, t</w:delText>
        </w:r>
      </w:del>
      <w:ins w:id="7" w:author="Ryan Huang" w:date="2020-10-26T15:00:00Z">
        <w:r w:rsidR="00AE72E0">
          <w:rPr>
            <w:rFonts w:ascii="Times New Roman" w:eastAsia="Times New Roman" w:hAnsi="Times New Roman" w:cs="Times New Roman"/>
            <w:sz w:val="24"/>
            <w:szCs w:val="24"/>
          </w:rPr>
          <w:t>T</w:t>
        </w:r>
      </w:ins>
      <w:r w:rsidRPr="00CB767E">
        <w:rPr>
          <w:rFonts w:ascii="Times New Roman" w:eastAsia="Times New Roman" w:hAnsi="Times New Roman" w:cs="Times New Roman"/>
          <w:sz w:val="24"/>
          <w:szCs w:val="24"/>
        </w:rPr>
        <w:t xml:space="preserve">here have been </w:t>
      </w:r>
      <w:del w:id="8" w:author="Ryan Huang" w:date="2020-10-26T15:00:00Z">
        <w:r w:rsidRPr="00CB767E" w:rsidDel="00AE72E0">
          <w:rPr>
            <w:rFonts w:ascii="Times New Roman" w:eastAsia="Times New Roman" w:hAnsi="Times New Roman" w:cs="Times New Roman"/>
            <w:sz w:val="24"/>
            <w:szCs w:val="24"/>
          </w:rPr>
          <w:delText xml:space="preserve">so </w:delText>
        </w:r>
      </w:del>
      <w:r w:rsidRPr="00CB767E">
        <w:rPr>
          <w:rFonts w:ascii="Times New Roman" w:eastAsia="Times New Roman" w:hAnsi="Times New Roman" w:cs="Times New Roman"/>
          <w:sz w:val="24"/>
          <w:szCs w:val="24"/>
        </w:rPr>
        <w:t xml:space="preserve">many studies using various kinds of methods to solve CVRP problems. </w:t>
      </w:r>
      <w:proofErr w:type="spellStart"/>
      <w:r w:rsidRPr="00CB767E">
        <w:rPr>
          <w:rFonts w:ascii="Times New Roman" w:eastAsia="Times New Roman" w:hAnsi="Times New Roman" w:cs="Times New Roman"/>
          <w:sz w:val="24"/>
          <w:szCs w:val="24"/>
        </w:rPr>
        <w:t>Salimans</w:t>
      </w:r>
      <w:proofErr w:type="spellEnd"/>
      <w:r w:rsidRPr="00CB767E">
        <w:rPr>
          <w:rFonts w:ascii="Times New Roman" w:eastAsia="Times New Roman" w:hAnsi="Times New Roman" w:cs="Times New Roman"/>
          <w:sz w:val="24"/>
          <w:szCs w:val="24"/>
        </w:rPr>
        <w:t xml:space="preserve"> et al.</w:t>
      </w:r>
      <w:del w:id="9" w:author="Ryan Huang" w:date="2020-10-26T15:00:00Z">
        <w:r w:rsidRPr="00CB767E" w:rsidDel="00AE72E0">
          <w:rPr>
            <w:rFonts w:ascii="Times New Roman" w:eastAsia="Times New Roman" w:hAnsi="Times New Roman" w:cs="Times New Roman"/>
            <w:sz w:val="24"/>
            <w:szCs w:val="24"/>
          </w:rPr>
          <w:delText>,</w:delText>
        </w:r>
      </w:del>
      <w:r w:rsidRPr="00CB767E">
        <w:rPr>
          <w:rFonts w:ascii="Times New Roman" w:eastAsia="Times New Roman" w:hAnsi="Times New Roman" w:cs="Times New Roman"/>
          <w:sz w:val="24"/>
          <w:szCs w:val="24"/>
        </w:rPr>
        <w:t xml:space="preserve"> </w:t>
      </w:r>
      <w:ins w:id="10" w:author="Ryan Huang" w:date="2020-10-26T15:00:00Z">
        <w:r w:rsidR="00AE72E0">
          <w:rPr>
            <w:rFonts w:ascii="Times New Roman" w:eastAsia="Times New Roman" w:hAnsi="Times New Roman" w:cs="Times New Roman"/>
            <w:sz w:val="24"/>
            <w:szCs w:val="24"/>
          </w:rPr>
          <w:t>(</w:t>
        </w:r>
      </w:ins>
      <w:r w:rsidRPr="00CB767E">
        <w:rPr>
          <w:rFonts w:ascii="Times New Roman" w:eastAsia="Times New Roman" w:hAnsi="Times New Roman" w:cs="Times New Roman"/>
          <w:sz w:val="24"/>
          <w:szCs w:val="24"/>
        </w:rPr>
        <w:t>2017</w:t>
      </w:r>
      <w:ins w:id="11" w:author="Ryan Huang" w:date="2020-10-26T15:00:00Z">
        <w:r w:rsidR="00AE72E0">
          <w:rPr>
            <w:rFonts w:ascii="Times New Roman" w:eastAsia="Times New Roman" w:hAnsi="Times New Roman" w:cs="Times New Roman"/>
            <w:sz w:val="24"/>
            <w:szCs w:val="24"/>
          </w:rPr>
          <w:t>)</w:t>
        </w:r>
      </w:ins>
      <w:r w:rsidRPr="00CB767E">
        <w:rPr>
          <w:rFonts w:ascii="Times New Roman" w:eastAsia="Times New Roman" w:hAnsi="Times New Roman" w:cs="Times New Roman"/>
          <w:sz w:val="24"/>
          <w:szCs w:val="24"/>
        </w:rPr>
        <w:t xml:space="preserve"> used </w:t>
      </w:r>
      <w:commentRangeStart w:id="12"/>
      <w:r w:rsidRPr="00CB767E">
        <w:rPr>
          <w:rFonts w:ascii="Times New Roman" w:eastAsia="Times New Roman" w:hAnsi="Times New Roman" w:cs="Times New Roman"/>
          <w:sz w:val="24"/>
          <w:szCs w:val="24"/>
        </w:rPr>
        <w:t xml:space="preserve">highly parallelizable Evolution Strategies (ES) to achieve competitive performance to RL algorithms with less </w:t>
      </w:r>
      <w:proofErr w:type="spellStart"/>
      <w:r w:rsidRPr="00CB767E">
        <w:rPr>
          <w:rFonts w:ascii="Times New Roman" w:eastAsia="Times New Roman" w:hAnsi="Times New Roman" w:cs="Times New Roman"/>
          <w:sz w:val="24"/>
          <w:szCs w:val="24"/>
        </w:rPr>
        <w:t>wallclock</w:t>
      </w:r>
      <w:proofErr w:type="spellEnd"/>
      <w:r w:rsidRPr="00CB767E">
        <w:rPr>
          <w:rFonts w:ascii="Times New Roman" w:eastAsia="Times New Roman" w:hAnsi="Times New Roman" w:cs="Times New Roman"/>
          <w:sz w:val="24"/>
          <w:szCs w:val="24"/>
        </w:rPr>
        <w:t xml:space="preserve"> time</w:t>
      </w:r>
      <w:commentRangeEnd w:id="12"/>
      <w:r w:rsidR="00AE72E0">
        <w:rPr>
          <w:rStyle w:val="CommentReference"/>
        </w:rPr>
        <w:commentReference w:id="12"/>
      </w:r>
      <w:r w:rsidRPr="00CB767E">
        <w:rPr>
          <w:rFonts w:ascii="Times New Roman" w:eastAsia="Times New Roman" w:hAnsi="Times New Roman" w:cs="Times New Roman"/>
          <w:sz w:val="24"/>
          <w:szCs w:val="24"/>
        </w:rPr>
        <w:t xml:space="preserve">. An attention model trained with REINFORCE applied by Kool et al., 2019 is suitable for multiple routing problems and as effective as problem-specific approaches. </w:t>
      </w:r>
      <w:commentRangeStart w:id="13"/>
      <w:r w:rsidRPr="00CB767E">
        <w:rPr>
          <w:rFonts w:ascii="Times New Roman" w:eastAsia="Times New Roman" w:hAnsi="Times New Roman" w:cs="Times New Roman"/>
          <w:sz w:val="24"/>
          <w:szCs w:val="24"/>
        </w:rPr>
        <w:t>Lu et al., 2020 introduced a learning-based algorithm for solving CVRP that iteratively improves or perturbs the initialized feasible solution to explore better solutions.</w:t>
      </w:r>
      <w:commentRangeEnd w:id="13"/>
      <w:r w:rsidR="00AE72E0">
        <w:rPr>
          <w:rStyle w:val="CommentReference"/>
        </w:rPr>
        <w:commentReference w:id="13"/>
      </w:r>
    </w:p>
    <w:p w14:paraId="718CBFDB" w14:textId="77777777" w:rsidR="00CB767E" w:rsidRPr="00CB767E" w:rsidRDefault="00CB767E" w:rsidP="00CB767E">
      <w:pPr>
        <w:spacing w:before="100" w:beforeAutospacing="1" w:after="100" w:afterAutospacing="1" w:line="240" w:lineRule="auto"/>
        <w:outlineLvl w:val="1"/>
        <w:rPr>
          <w:rFonts w:ascii="Times New Roman" w:eastAsia="Times New Roman" w:hAnsi="Times New Roman" w:cs="Times New Roman"/>
          <w:b/>
          <w:bCs/>
          <w:sz w:val="36"/>
          <w:szCs w:val="36"/>
        </w:rPr>
      </w:pPr>
      <w:r w:rsidRPr="00CB767E">
        <w:rPr>
          <w:rFonts w:ascii="Times New Roman" w:eastAsia="Times New Roman" w:hAnsi="Times New Roman" w:cs="Times New Roman"/>
          <w:b/>
          <w:bCs/>
          <w:sz w:val="36"/>
          <w:szCs w:val="36"/>
        </w:rPr>
        <w:t>Our approach</w:t>
      </w:r>
    </w:p>
    <w:p w14:paraId="3FA91EC5" w14:textId="77777777" w:rsidR="00CB767E" w:rsidRPr="00CB767E" w:rsidRDefault="00CB767E" w:rsidP="00CB767E">
      <w:pPr>
        <w:spacing w:before="100" w:beforeAutospacing="1" w:after="100" w:afterAutospacing="1" w:line="240" w:lineRule="auto"/>
        <w:outlineLvl w:val="2"/>
        <w:rPr>
          <w:rFonts w:ascii="Times New Roman" w:eastAsia="Times New Roman" w:hAnsi="Times New Roman" w:cs="Times New Roman"/>
          <w:b/>
          <w:bCs/>
          <w:sz w:val="27"/>
          <w:szCs w:val="27"/>
        </w:rPr>
      </w:pPr>
      <w:r w:rsidRPr="00CB767E">
        <w:rPr>
          <w:rFonts w:ascii="Times New Roman" w:eastAsia="Times New Roman" w:hAnsi="Times New Roman" w:cs="Times New Roman"/>
          <w:b/>
          <w:bCs/>
          <w:sz w:val="27"/>
          <w:szCs w:val="27"/>
        </w:rPr>
        <w:lastRenderedPageBreak/>
        <w:t>Methodology</w:t>
      </w:r>
    </w:p>
    <w:p w14:paraId="560E4481"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commentRangeStart w:id="14"/>
      <w:r w:rsidRPr="00CB767E">
        <w:rPr>
          <w:rFonts w:ascii="Times New Roman" w:eastAsia="Times New Roman" w:hAnsi="Times New Roman" w:cs="Times New Roman"/>
          <w:sz w:val="24"/>
          <w:szCs w:val="24"/>
        </w:rPr>
        <w:t>Explain the model we will construct in detail.</w:t>
      </w:r>
      <w:commentRangeEnd w:id="14"/>
      <w:r w:rsidR="00C44675">
        <w:rPr>
          <w:rStyle w:val="CommentReference"/>
        </w:rPr>
        <w:commentReference w:id="14"/>
      </w:r>
    </w:p>
    <w:p w14:paraId="7C66FA00" w14:textId="77777777" w:rsidR="00CB767E" w:rsidRPr="00CB767E" w:rsidRDefault="00CB767E" w:rsidP="00CB767E">
      <w:pPr>
        <w:spacing w:before="100" w:beforeAutospacing="1" w:after="100" w:afterAutospacing="1" w:line="240" w:lineRule="auto"/>
        <w:outlineLvl w:val="2"/>
        <w:rPr>
          <w:rFonts w:ascii="Times New Roman" w:eastAsia="Times New Roman" w:hAnsi="Times New Roman" w:cs="Times New Roman"/>
          <w:b/>
          <w:bCs/>
          <w:sz w:val="27"/>
          <w:szCs w:val="27"/>
        </w:rPr>
      </w:pPr>
      <w:r w:rsidRPr="00CB767E">
        <w:rPr>
          <w:rFonts w:ascii="Times New Roman" w:eastAsia="Times New Roman" w:hAnsi="Times New Roman" w:cs="Times New Roman"/>
          <w:b/>
          <w:bCs/>
          <w:sz w:val="27"/>
          <w:szCs w:val="27"/>
        </w:rPr>
        <w:t>Experiments and results</w:t>
      </w:r>
    </w:p>
    <w:p w14:paraId="1591DCD8"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commentRangeStart w:id="15"/>
      <w:r w:rsidRPr="00CB767E">
        <w:rPr>
          <w:rFonts w:ascii="Times New Roman" w:eastAsia="Times New Roman" w:hAnsi="Times New Roman" w:cs="Times New Roman"/>
          <w:sz w:val="24"/>
          <w:szCs w:val="24"/>
        </w:rPr>
        <w:t>Compare our model results to existing models on performance metrics to be determined.</w:t>
      </w:r>
      <w:commentRangeEnd w:id="15"/>
      <w:r w:rsidR="00C44675">
        <w:rPr>
          <w:rStyle w:val="CommentReference"/>
        </w:rPr>
        <w:commentReference w:id="15"/>
      </w:r>
    </w:p>
    <w:p w14:paraId="17D21447" w14:textId="77777777" w:rsidR="00CB767E" w:rsidRPr="00CB767E" w:rsidRDefault="00CB767E" w:rsidP="00CB767E">
      <w:pPr>
        <w:spacing w:before="100" w:beforeAutospacing="1" w:after="100" w:afterAutospacing="1" w:line="240" w:lineRule="auto"/>
        <w:outlineLvl w:val="1"/>
        <w:rPr>
          <w:rFonts w:ascii="Times New Roman" w:eastAsia="Times New Roman" w:hAnsi="Times New Roman" w:cs="Times New Roman"/>
          <w:b/>
          <w:bCs/>
          <w:sz w:val="36"/>
          <w:szCs w:val="36"/>
        </w:rPr>
      </w:pPr>
      <w:r w:rsidRPr="00CB767E">
        <w:rPr>
          <w:rFonts w:ascii="Times New Roman" w:eastAsia="Times New Roman" w:hAnsi="Times New Roman" w:cs="Times New Roman"/>
          <w:b/>
          <w:bCs/>
          <w:sz w:val="36"/>
          <w:szCs w:val="36"/>
        </w:rPr>
        <w:t>Conclusion/Discussion</w:t>
      </w:r>
    </w:p>
    <w:p w14:paraId="7160980B" w14:textId="77777777" w:rsidR="00CB767E" w:rsidRPr="00CB767E" w:rsidRDefault="00CB767E" w:rsidP="00CB767E">
      <w:p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sz w:val="24"/>
          <w:szCs w:val="24"/>
        </w:rPr>
        <w:t>(Place holder)</w:t>
      </w:r>
    </w:p>
    <w:p w14:paraId="21B5DD4D" w14:textId="77777777" w:rsidR="00CB767E" w:rsidRPr="00CB767E" w:rsidRDefault="00CB767E" w:rsidP="00CB767E">
      <w:pPr>
        <w:spacing w:before="100" w:beforeAutospacing="1" w:after="100" w:afterAutospacing="1" w:line="240" w:lineRule="auto"/>
        <w:outlineLvl w:val="1"/>
        <w:rPr>
          <w:rFonts w:ascii="Times New Roman" w:eastAsia="Times New Roman" w:hAnsi="Times New Roman" w:cs="Times New Roman"/>
          <w:b/>
          <w:bCs/>
          <w:sz w:val="36"/>
          <w:szCs w:val="36"/>
        </w:rPr>
      </w:pPr>
      <w:r w:rsidRPr="00CB767E">
        <w:rPr>
          <w:rFonts w:ascii="Times New Roman" w:eastAsia="Times New Roman" w:hAnsi="Times New Roman" w:cs="Times New Roman"/>
          <w:b/>
          <w:bCs/>
          <w:sz w:val="36"/>
          <w:szCs w:val="36"/>
        </w:rPr>
        <w:t>References</w:t>
      </w:r>
    </w:p>
    <w:p w14:paraId="58F79DD3" w14:textId="77777777" w:rsidR="00CB767E" w:rsidRPr="00CB767E" w:rsidRDefault="00CB767E" w:rsidP="00CB76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sz w:val="24"/>
          <w:szCs w:val="24"/>
        </w:rPr>
        <w:t xml:space="preserve">Tim </w:t>
      </w:r>
      <w:proofErr w:type="spellStart"/>
      <w:r w:rsidRPr="00CB767E">
        <w:rPr>
          <w:rFonts w:ascii="Times New Roman" w:eastAsia="Times New Roman" w:hAnsi="Times New Roman" w:cs="Times New Roman"/>
          <w:sz w:val="24"/>
          <w:szCs w:val="24"/>
        </w:rPr>
        <w:t>Salimans</w:t>
      </w:r>
      <w:proofErr w:type="spellEnd"/>
      <w:r w:rsidRPr="00CB767E">
        <w:rPr>
          <w:rFonts w:ascii="Times New Roman" w:eastAsia="Times New Roman" w:hAnsi="Times New Roman" w:cs="Times New Roman"/>
          <w:sz w:val="24"/>
          <w:szCs w:val="24"/>
        </w:rPr>
        <w:t xml:space="preserve">, Jonathan Ho, Xi Chen, Szymon </w:t>
      </w:r>
      <w:proofErr w:type="spellStart"/>
      <w:r w:rsidRPr="00CB767E">
        <w:rPr>
          <w:rFonts w:ascii="Times New Roman" w:eastAsia="Times New Roman" w:hAnsi="Times New Roman" w:cs="Times New Roman"/>
          <w:sz w:val="24"/>
          <w:szCs w:val="24"/>
        </w:rPr>
        <w:t>Sidor</w:t>
      </w:r>
      <w:proofErr w:type="spellEnd"/>
      <w:r w:rsidRPr="00CB767E">
        <w:rPr>
          <w:rFonts w:ascii="Times New Roman" w:eastAsia="Times New Roman" w:hAnsi="Times New Roman" w:cs="Times New Roman"/>
          <w:sz w:val="24"/>
          <w:szCs w:val="24"/>
        </w:rPr>
        <w:t xml:space="preserve">, </w:t>
      </w:r>
      <w:proofErr w:type="spellStart"/>
      <w:r w:rsidRPr="00CB767E">
        <w:rPr>
          <w:rFonts w:ascii="Times New Roman" w:eastAsia="Times New Roman" w:hAnsi="Times New Roman" w:cs="Times New Roman"/>
          <w:sz w:val="24"/>
          <w:szCs w:val="24"/>
        </w:rPr>
        <w:t>Hya</w:t>
      </w:r>
      <w:proofErr w:type="spellEnd"/>
      <w:r w:rsidRPr="00CB767E">
        <w:rPr>
          <w:rFonts w:ascii="Times New Roman" w:eastAsia="Times New Roman" w:hAnsi="Times New Roman" w:cs="Times New Roman"/>
          <w:sz w:val="24"/>
          <w:szCs w:val="24"/>
        </w:rPr>
        <w:t xml:space="preserve"> </w:t>
      </w:r>
      <w:proofErr w:type="spellStart"/>
      <w:r w:rsidRPr="00CB767E">
        <w:rPr>
          <w:rFonts w:ascii="Times New Roman" w:eastAsia="Times New Roman" w:hAnsi="Times New Roman" w:cs="Times New Roman"/>
          <w:sz w:val="24"/>
          <w:szCs w:val="24"/>
        </w:rPr>
        <w:t>Sutskever</w:t>
      </w:r>
      <w:proofErr w:type="spellEnd"/>
      <w:r w:rsidRPr="00CB767E">
        <w:rPr>
          <w:rFonts w:ascii="Times New Roman" w:eastAsia="Times New Roman" w:hAnsi="Times New Roman" w:cs="Times New Roman"/>
          <w:sz w:val="24"/>
          <w:szCs w:val="24"/>
        </w:rPr>
        <w:t>. Evolution strategies as a scalable alternative to reinforcement learning, 2017.</w:t>
      </w:r>
    </w:p>
    <w:p w14:paraId="2E6E931A" w14:textId="77777777" w:rsidR="00CB767E" w:rsidRPr="00CB767E" w:rsidRDefault="00CB767E" w:rsidP="00CB767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B767E">
        <w:rPr>
          <w:rFonts w:ascii="Times New Roman" w:eastAsia="Times New Roman" w:hAnsi="Times New Roman" w:cs="Times New Roman"/>
          <w:sz w:val="24"/>
          <w:szCs w:val="24"/>
        </w:rPr>
        <w:t>Wouter</w:t>
      </w:r>
      <w:proofErr w:type="spellEnd"/>
      <w:r w:rsidRPr="00CB767E">
        <w:rPr>
          <w:rFonts w:ascii="Times New Roman" w:eastAsia="Times New Roman" w:hAnsi="Times New Roman" w:cs="Times New Roman"/>
          <w:sz w:val="24"/>
          <w:szCs w:val="24"/>
        </w:rPr>
        <w:t xml:space="preserve"> Kool, </w:t>
      </w:r>
      <w:proofErr w:type="spellStart"/>
      <w:r w:rsidRPr="00CB767E">
        <w:rPr>
          <w:rFonts w:ascii="Times New Roman" w:eastAsia="Times New Roman" w:hAnsi="Times New Roman" w:cs="Times New Roman"/>
          <w:sz w:val="24"/>
          <w:szCs w:val="24"/>
        </w:rPr>
        <w:t>Herke</w:t>
      </w:r>
      <w:proofErr w:type="spellEnd"/>
      <w:r w:rsidRPr="00CB767E">
        <w:rPr>
          <w:rFonts w:ascii="Times New Roman" w:eastAsia="Times New Roman" w:hAnsi="Times New Roman" w:cs="Times New Roman"/>
          <w:sz w:val="24"/>
          <w:szCs w:val="24"/>
        </w:rPr>
        <w:t xml:space="preserve"> van Hoof, Max Welling. Attention, learn to solve routing </w:t>
      </w:r>
      <w:proofErr w:type="gramStart"/>
      <w:r w:rsidRPr="00CB767E">
        <w:rPr>
          <w:rFonts w:ascii="Times New Roman" w:eastAsia="Times New Roman" w:hAnsi="Times New Roman" w:cs="Times New Roman"/>
          <w:sz w:val="24"/>
          <w:szCs w:val="24"/>
        </w:rPr>
        <w:t>problems!,</w:t>
      </w:r>
      <w:proofErr w:type="gramEnd"/>
      <w:r w:rsidRPr="00CB767E">
        <w:rPr>
          <w:rFonts w:ascii="Times New Roman" w:eastAsia="Times New Roman" w:hAnsi="Times New Roman" w:cs="Times New Roman"/>
          <w:sz w:val="24"/>
          <w:szCs w:val="24"/>
        </w:rPr>
        <w:t xml:space="preserve"> 2019.</w:t>
      </w:r>
    </w:p>
    <w:p w14:paraId="630E120D" w14:textId="77777777" w:rsidR="00CB767E" w:rsidRPr="00CB767E" w:rsidRDefault="00CB767E" w:rsidP="00CB76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67E">
        <w:rPr>
          <w:rFonts w:ascii="Times New Roman" w:eastAsia="Times New Roman" w:hAnsi="Times New Roman" w:cs="Times New Roman"/>
          <w:sz w:val="24"/>
          <w:szCs w:val="24"/>
        </w:rPr>
        <w:t xml:space="preserve">Hao Lu, </w:t>
      </w:r>
      <w:proofErr w:type="spellStart"/>
      <w:r w:rsidRPr="00CB767E">
        <w:rPr>
          <w:rFonts w:ascii="Times New Roman" w:eastAsia="Times New Roman" w:hAnsi="Times New Roman" w:cs="Times New Roman"/>
          <w:sz w:val="24"/>
          <w:szCs w:val="24"/>
        </w:rPr>
        <w:t>Xingwen</w:t>
      </w:r>
      <w:proofErr w:type="spellEnd"/>
      <w:r w:rsidRPr="00CB767E">
        <w:rPr>
          <w:rFonts w:ascii="Times New Roman" w:eastAsia="Times New Roman" w:hAnsi="Times New Roman" w:cs="Times New Roman"/>
          <w:sz w:val="24"/>
          <w:szCs w:val="24"/>
        </w:rPr>
        <w:t xml:space="preserve"> Zhang * &amp; Shuang Yang. A learning-based iterative method for solving vehicle routing problems, 2020.</w:t>
      </w:r>
    </w:p>
    <w:p w14:paraId="54DCB24C" w14:textId="77777777" w:rsidR="00240D70" w:rsidRDefault="00240D70"/>
    <w:sectPr w:rsidR="00240D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Huang" w:date="2020-10-26T16:20:00Z" w:initials="R">
    <w:p w14:paraId="6EC36EE7" w14:textId="3EC7A011" w:rsidR="009D6179" w:rsidRDefault="009D6179">
      <w:pPr>
        <w:pStyle w:val="CommentText"/>
      </w:pPr>
      <w:r>
        <w:rPr>
          <w:rStyle w:val="CommentReference"/>
        </w:rPr>
        <w:annotationRef/>
      </w:r>
      <w:r>
        <w:t xml:space="preserve">Unfortunate this is an incredibly sparse document that does not demonstrate substantive thought to the final form of your paper. You are missing any information on needs, objectives, your audience, methods, data, and potential results. You need to go back and read the </w:t>
      </w:r>
      <w:proofErr w:type="spellStart"/>
      <w:r>
        <w:t>Whitesides</w:t>
      </w:r>
      <w:proofErr w:type="spellEnd"/>
      <w:r>
        <w:t xml:space="preserve"> paper.</w:t>
      </w:r>
      <w:r>
        <w:br/>
      </w:r>
      <w:r>
        <w:br/>
        <w:t>The purpose of this assignment is to provide a framework that will evolve into your final paper. It does not appear that you have given thought as to what data are you using/going to use, which models you want to run, or how you will evaluate your results.</w:t>
      </w:r>
    </w:p>
  </w:comment>
  <w:comment w:id="1" w:author="Ryan Huang" w:date="2020-10-26T14:56:00Z" w:initials="R">
    <w:p w14:paraId="1C94821E" w14:textId="08EFC2EA" w:rsidR="00AE72E0" w:rsidRDefault="00AE72E0">
      <w:pPr>
        <w:pStyle w:val="CommentText"/>
      </w:pPr>
      <w:r>
        <w:rPr>
          <w:rStyle w:val="CommentReference"/>
        </w:rPr>
        <w:annotationRef/>
      </w:r>
      <w:r>
        <w:t>Unmet Needs section is missing. What is the need that prompts this project?</w:t>
      </w:r>
    </w:p>
  </w:comment>
  <w:comment w:id="2" w:author="Ryan Huang" w:date="2020-10-26T14:56:00Z" w:initials="R">
    <w:p w14:paraId="5752D364" w14:textId="6576E0A2" w:rsidR="00AE72E0" w:rsidRDefault="00AE72E0">
      <w:pPr>
        <w:pStyle w:val="CommentText"/>
      </w:pPr>
      <w:r>
        <w:rPr>
          <w:rStyle w:val="CommentReference"/>
        </w:rPr>
        <w:annotationRef/>
      </w:r>
      <w:r>
        <w:t>Also missing</w:t>
      </w:r>
    </w:p>
  </w:comment>
  <w:comment w:id="3" w:author="Ryan Huang" w:date="2020-10-26T15:02:00Z" w:initials="R">
    <w:p w14:paraId="76EFB4E2" w14:textId="62325D95" w:rsidR="00AE72E0" w:rsidRDefault="00AE72E0">
      <w:pPr>
        <w:pStyle w:val="CommentText"/>
      </w:pPr>
      <w:r>
        <w:rPr>
          <w:rStyle w:val="CommentReference"/>
        </w:rPr>
        <w:annotationRef/>
      </w:r>
      <w:r>
        <w:t>Who is the audience? This is incredibly important in determining what technical level of detail you should write at.</w:t>
      </w:r>
    </w:p>
  </w:comment>
  <w:comment w:id="4" w:author="Ryan Huang" w:date="2020-10-26T14:58:00Z" w:initials="R">
    <w:p w14:paraId="3A3AD0CC" w14:textId="0BB45ACD" w:rsidR="00AE72E0" w:rsidRDefault="00AE72E0">
      <w:pPr>
        <w:pStyle w:val="CommentText"/>
      </w:pPr>
      <w:r>
        <w:rPr>
          <w:rStyle w:val="CommentReference"/>
        </w:rPr>
        <w:annotationRef/>
      </w:r>
      <w:r>
        <w:t>This needs more context. Why is this an important problem?</w:t>
      </w:r>
    </w:p>
  </w:comment>
  <w:comment w:id="5" w:author="Ryan Huang" w:date="2020-10-26T14:58:00Z" w:initials="R">
    <w:p w14:paraId="7FF672F3" w14:textId="4961710D" w:rsidR="00AE72E0" w:rsidRDefault="00AE72E0">
      <w:pPr>
        <w:pStyle w:val="CommentText"/>
      </w:pPr>
      <w:r>
        <w:rPr>
          <w:rStyle w:val="CommentReference"/>
        </w:rPr>
        <w:annotationRef/>
      </w:r>
      <w:r>
        <w:t>?</w:t>
      </w:r>
    </w:p>
  </w:comment>
  <w:comment w:id="12" w:author="Ryan Huang" w:date="2020-10-26T15:03:00Z" w:initials="R">
    <w:p w14:paraId="413D09C6" w14:textId="10A5A1B6" w:rsidR="00AE72E0" w:rsidRDefault="00AE72E0">
      <w:pPr>
        <w:pStyle w:val="CommentText"/>
      </w:pPr>
      <w:r>
        <w:rPr>
          <w:rStyle w:val="CommentReference"/>
        </w:rPr>
        <w:annotationRef/>
      </w:r>
      <w:r>
        <w:t>Am I supposed to know what this means? Who is your audience?</w:t>
      </w:r>
    </w:p>
  </w:comment>
  <w:comment w:id="13" w:author="Ryan Huang" w:date="2020-10-26T15:04:00Z" w:initials="R">
    <w:p w14:paraId="3D396B81" w14:textId="6A2858B3" w:rsidR="00C44675" w:rsidRDefault="00AE72E0">
      <w:pPr>
        <w:pStyle w:val="CommentText"/>
      </w:pPr>
      <w:r>
        <w:rPr>
          <w:rStyle w:val="CommentReference"/>
        </w:rPr>
        <w:annotationRef/>
      </w:r>
      <w:r>
        <w:t xml:space="preserve">So why are you </w:t>
      </w:r>
      <w:r w:rsidR="00C44675">
        <w:t xml:space="preserve">doing this project if </w:t>
      </w:r>
      <w:proofErr w:type="gramStart"/>
      <w:r w:rsidR="00C44675">
        <w:t>it’s</w:t>
      </w:r>
      <w:proofErr w:type="gramEnd"/>
      <w:r w:rsidR="00C44675">
        <w:t xml:space="preserve"> already been done?</w:t>
      </w:r>
    </w:p>
  </w:comment>
  <w:comment w:id="14" w:author="Ryan Huang" w:date="2020-10-26T15:04:00Z" w:initials="R">
    <w:p w14:paraId="28DFB2A8" w14:textId="3F8CBCEB" w:rsidR="00C44675" w:rsidRDefault="00C44675">
      <w:pPr>
        <w:pStyle w:val="CommentText"/>
      </w:pPr>
      <w:r>
        <w:rPr>
          <w:rStyle w:val="CommentReference"/>
        </w:rPr>
        <w:annotationRef/>
      </w:r>
      <w:proofErr w:type="gramStart"/>
      <w:r>
        <w:t>What’s</w:t>
      </w:r>
      <w:proofErr w:type="gramEnd"/>
      <w:r>
        <w:t xml:space="preserve"> your plan? It looks like you have no idea or have given no thought as to what your final methods are/will be!</w:t>
      </w:r>
      <w:r w:rsidR="009D6179">
        <w:t xml:space="preserve"> What is your data? How will the simulator function?</w:t>
      </w:r>
    </w:p>
  </w:comment>
  <w:comment w:id="15" w:author="Ryan Huang" w:date="2020-10-26T15:05:00Z" w:initials="R">
    <w:p w14:paraId="6C4867ED" w14:textId="6F5F93A3" w:rsidR="00C44675" w:rsidRDefault="00C44675">
      <w:pPr>
        <w:pStyle w:val="CommentText"/>
      </w:pPr>
      <w:r>
        <w:rPr>
          <w:rStyle w:val="CommentReference"/>
        </w:rPr>
        <w:annotationRef/>
      </w:r>
      <w:r>
        <w:t>What are these results going to look like? Will this be a table or a chart of some sort? What metrics will you compare?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C36EE7" w15:done="0"/>
  <w15:commentEx w15:paraId="1C94821E" w15:done="0"/>
  <w15:commentEx w15:paraId="5752D364" w15:done="0"/>
  <w15:commentEx w15:paraId="76EFB4E2" w15:done="0"/>
  <w15:commentEx w15:paraId="3A3AD0CC" w15:done="0"/>
  <w15:commentEx w15:paraId="7FF672F3" w15:done="0"/>
  <w15:commentEx w15:paraId="413D09C6" w15:done="0"/>
  <w15:commentEx w15:paraId="3D396B81" w15:done="0"/>
  <w15:commentEx w15:paraId="28DFB2A8" w15:done="0"/>
  <w15:commentEx w15:paraId="6C486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75CA" w16cex:dateUtc="2020-10-26T20:20:00Z"/>
  <w16cex:commentExtensible w16cex:durableId="23416211" w16cex:dateUtc="2020-10-26T18:56:00Z"/>
  <w16cex:commentExtensible w16cex:durableId="23416207" w16cex:dateUtc="2020-10-26T18:56:00Z"/>
  <w16cex:commentExtensible w16cex:durableId="2341639F" w16cex:dateUtc="2020-10-26T19:02:00Z"/>
  <w16cex:commentExtensible w16cex:durableId="234162AA" w16cex:dateUtc="2020-10-26T18:58:00Z"/>
  <w16cex:commentExtensible w16cex:durableId="2341629A" w16cex:dateUtc="2020-10-26T18:58:00Z"/>
  <w16cex:commentExtensible w16cex:durableId="234163C6" w16cex:dateUtc="2020-10-26T19:03:00Z"/>
  <w16cex:commentExtensible w16cex:durableId="234163E7" w16cex:dateUtc="2020-10-26T19:04:00Z"/>
  <w16cex:commentExtensible w16cex:durableId="2341640E" w16cex:dateUtc="2020-10-26T19:04:00Z"/>
  <w16cex:commentExtensible w16cex:durableId="2341642E" w16cex:dateUtc="2020-10-26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C36EE7" w16cid:durableId="234175CA"/>
  <w16cid:commentId w16cid:paraId="1C94821E" w16cid:durableId="23416211"/>
  <w16cid:commentId w16cid:paraId="5752D364" w16cid:durableId="23416207"/>
  <w16cid:commentId w16cid:paraId="76EFB4E2" w16cid:durableId="2341639F"/>
  <w16cid:commentId w16cid:paraId="3A3AD0CC" w16cid:durableId="234162AA"/>
  <w16cid:commentId w16cid:paraId="7FF672F3" w16cid:durableId="2341629A"/>
  <w16cid:commentId w16cid:paraId="413D09C6" w16cid:durableId="234163C6"/>
  <w16cid:commentId w16cid:paraId="3D396B81" w16cid:durableId="234163E7"/>
  <w16cid:commentId w16cid:paraId="28DFB2A8" w16cid:durableId="2341640E"/>
  <w16cid:commentId w16cid:paraId="6C4867ED" w16cid:durableId="23416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83767"/>
    <w:multiLevelType w:val="multilevel"/>
    <w:tmpl w:val="51C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Huang">
    <w15:presenceInfo w15:providerId="None" w15:userId="R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E"/>
    <w:rsid w:val="0011203C"/>
    <w:rsid w:val="001A1774"/>
    <w:rsid w:val="00240D70"/>
    <w:rsid w:val="00471BDE"/>
    <w:rsid w:val="0081292B"/>
    <w:rsid w:val="009C038E"/>
    <w:rsid w:val="009D6179"/>
    <w:rsid w:val="00AE5FA1"/>
    <w:rsid w:val="00AE72E0"/>
    <w:rsid w:val="00C44675"/>
    <w:rsid w:val="00CB767E"/>
    <w:rsid w:val="00D149C1"/>
    <w:rsid w:val="00F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54B2"/>
  <w15:chartTrackingRefBased/>
  <w15:docId w15:val="{AAD88118-A39C-4076-8341-A37E84AB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67E"/>
    <w:rPr>
      <w:b/>
      <w:bCs/>
    </w:rPr>
  </w:style>
  <w:style w:type="character" w:styleId="CommentReference">
    <w:name w:val="annotation reference"/>
    <w:basedOn w:val="DefaultParagraphFont"/>
    <w:uiPriority w:val="99"/>
    <w:semiHidden/>
    <w:unhideWhenUsed/>
    <w:rsid w:val="00AE72E0"/>
    <w:rPr>
      <w:sz w:val="16"/>
      <w:szCs w:val="16"/>
    </w:rPr>
  </w:style>
  <w:style w:type="paragraph" w:styleId="CommentText">
    <w:name w:val="annotation text"/>
    <w:basedOn w:val="Normal"/>
    <w:link w:val="CommentTextChar"/>
    <w:uiPriority w:val="99"/>
    <w:semiHidden/>
    <w:unhideWhenUsed/>
    <w:rsid w:val="00AE72E0"/>
    <w:pPr>
      <w:spacing w:line="240" w:lineRule="auto"/>
    </w:pPr>
    <w:rPr>
      <w:sz w:val="20"/>
      <w:szCs w:val="20"/>
    </w:rPr>
  </w:style>
  <w:style w:type="character" w:customStyle="1" w:styleId="CommentTextChar">
    <w:name w:val="Comment Text Char"/>
    <w:basedOn w:val="DefaultParagraphFont"/>
    <w:link w:val="CommentText"/>
    <w:uiPriority w:val="99"/>
    <w:semiHidden/>
    <w:rsid w:val="00AE72E0"/>
    <w:rPr>
      <w:sz w:val="20"/>
      <w:szCs w:val="20"/>
    </w:rPr>
  </w:style>
  <w:style w:type="paragraph" w:styleId="CommentSubject">
    <w:name w:val="annotation subject"/>
    <w:basedOn w:val="CommentText"/>
    <w:next w:val="CommentText"/>
    <w:link w:val="CommentSubjectChar"/>
    <w:uiPriority w:val="99"/>
    <w:semiHidden/>
    <w:unhideWhenUsed/>
    <w:rsid w:val="00AE72E0"/>
    <w:rPr>
      <w:b/>
      <w:bCs/>
    </w:rPr>
  </w:style>
  <w:style w:type="character" w:customStyle="1" w:styleId="CommentSubjectChar">
    <w:name w:val="Comment Subject Char"/>
    <w:basedOn w:val="CommentTextChar"/>
    <w:link w:val="CommentSubject"/>
    <w:uiPriority w:val="99"/>
    <w:semiHidden/>
    <w:rsid w:val="00AE72E0"/>
    <w:rPr>
      <w:b/>
      <w:bCs/>
      <w:sz w:val="20"/>
      <w:szCs w:val="20"/>
    </w:rPr>
  </w:style>
  <w:style w:type="paragraph" w:styleId="BalloonText">
    <w:name w:val="Balloon Text"/>
    <w:basedOn w:val="Normal"/>
    <w:link w:val="BalloonTextChar"/>
    <w:uiPriority w:val="99"/>
    <w:semiHidden/>
    <w:unhideWhenUsed/>
    <w:rsid w:val="00AE7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CD7AD-4AD4-4005-ADC7-102F05A5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2</cp:revision>
  <dcterms:created xsi:type="dcterms:W3CDTF">2020-10-26T20:25:00Z</dcterms:created>
  <dcterms:modified xsi:type="dcterms:W3CDTF">2020-10-26T20:25:00Z</dcterms:modified>
</cp:coreProperties>
</file>